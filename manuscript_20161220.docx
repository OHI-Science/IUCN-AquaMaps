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D1372" w14:textId="77777777" w:rsidR="004C1D92" w:rsidRPr="004D1E3D" w:rsidRDefault="004D1E3D" w:rsidP="00CE57C9">
      <w:pPr>
        <w:pStyle w:val="Title"/>
      </w:pPr>
      <w:r w:rsidRPr="004D1E3D">
        <w:t>Aligning marine species range data to better serve science and conservation</w:t>
      </w:r>
    </w:p>
    <w:p w14:paraId="362FE683" w14:textId="77777777" w:rsidR="004C1D92" w:rsidRPr="004D1E3D" w:rsidRDefault="004D1E3D">
      <w:pPr>
        <w:pStyle w:val="Author"/>
        <w:rPr>
          <w:rFonts w:ascii="Times New Roman" w:hAnsi="Times New Roman" w:cs="Times New Roman"/>
        </w:rPr>
      </w:pPr>
      <w:r w:rsidRPr="004D1E3D">
        <w:rPr>
          <w:rFonts w:ascii="Times New Roman" w:hAnsi="Times New Roman" w:cs="Times New Roman"/>
        </w:rPr>
        <w:t>Casey C. O'Hara</w:t>
      </w:r>
      <w:r w:rsidRPr="004D1E3D">
        <w:rPr>
          <w:rFonts w:ascii="Times New Roman" w:hAnsi="Times New Roman" w:cs="Times New Roman"/>
          <w:vertAlign w:val="superscript"/>
        </w:rPr>
        <w:t>1</w:t>
      </w:r>
      <w:r w:rsidRPr="004D1E3D">
        <w:rPr>
          <w:rFonts w:ascii="Times New Roman" w:hAnsi="Times New Roman" w:cs="Times New Roman"/>
        </w:rPr>
        <w:t>, Jamie C. Afflerbach</w:t>
      </w:r>
      <w:r w:rsidRPr="004D1E3D">
        <w:rPr>
          <w:rFonts w:ascii="Times New Roman" w:hAnsi="Times New Roman" w:cs="Times New Roman"/>
          <w:vertAlign w:val="superscript"/>
        </w:rPr>
        <w:t>1</w:t>
      </w:r>
      <w:r w:rsidRPr="004D1E3D">
        <w:rPr>
          <w:rFonts w:ascii="Times New Roman" w:hAnsi="Times New Roman" w:cs="Times New Roman"/>
        </w:rPr>
        <w:t>, Courtney Scarborough</w:t>
      </w:r>
      <w:r w:rsidRPr="004D1E3D">
        <w:rPr>
          <w:rFonts w:ascii="Times New Roman" w:hAnsi="Times New Roman" w:cs="Times New Roman"/>
          <w:vertAlign w:val="superscript"/>
        </w:rPr>
        <w:t>1</w:t>
      </w:r>
      <w:r w:rsidRPr="004D1E3D">
        <w:rPr>
          <w:rFonts w:ascii="Times New Roman" w:hAnsi="Times New Roman" w:cs="Times New Roman"/>
        </w:rPr>
        <w:t>, Benjamin S. Halpern</w:t>
      </w:r>
      <w:r w:rsidRPr="004D1E3D">
        <w:rPr>
          <w:rFonts w:ascii="Times New Roman" w:hAnsi="Times New Roman" w:cs="Times New Roman"/>
          <w:vertAlign w:val="superscript"/>
        </w:rPr>
        <w:t>1,2,3</w:t>
      </w:r>
    </w:p>
    <w:p w14:paraId="4BC0852F" w14:textId="77777777" w:rsidR="004C1D92" w:rsidRPr="004D1E3D" w:rsidRDefault="004D1E3D" w:rsidP="006D71A5">
      <w:pPr>
        <w:pStyle w:val="Compact"/>
        <w:numPr>
          <w:ilvl w:val="0"/>
          <w:numId w:val="3"/>
        </w:numPr>
      </w:pPr>
      <w:r w:rsidRPr="004D1E3D">
        <w:t>National Center for Ecological Analysis and Synthesis, University of California, 735 State Street Suite 300, Santa Barbara CA 93101</w:t>
      </w:r>
    </w:p>
    <w:p w14:paraId="33C22EDF" w14:textId="77777777" w:rsidR="004C1D92" w:rsidRPr="004D1E3D" w:rsidRDefault="004D1E3D" w:rsidP="006D71A5">
      <w:pPr>
        <w:pStyle w:val="Compact"/>
        <w:numPr>
          <w:ilvl w:val="0"/>
          <w:numId w:val="3"/>
        </w:numPr>
      </w:pPr>
      <w:r w:rsidRPr="004D1E3D">
        <w:t>Bren School of Environmental Science and Management, University of California, Santa Barbara CA 93106</w:t>
      </w:r>
    </w:p>
    <w:p w14:paraId="3B8CEFD6" w14:textId="77777777" w:rsidR="004C1D92" w:rsidRPr="004D1E3D" w:rsidRDefault="004D1E3D" w:rsidP="006D71A5">
      <w:pPr>
        <w:pStyle w:val="Compact"/>
        <w:numPr>
          <w:ilvl w:val="0"/>
          <w:numId w:val="3"/>
        </w:numPr>
      </w:pPr>
      <w:r w:rsidRPr="004D1E3D">
        <w:t>Department of Life Sciences, Imperial College London, Silwood Park Campus, Buckhurst Rd, Ascot, West Berkshire SL5 7PY, United Kingdom</w:t>
      </w:r>
    </w:p>
    <w:p w14:paraId="28D9C1E1" w14:textId="77777777" w:rsidR="004C1D92" w:rsidRPr="004D1E3D" w:rsidRDefault="004D1E3D" w:rsidP="009D1331">
      <w:pPr>
        <w:spacing w:after="0"/>
      </w:pPr>
      <w:r w:rsidRPr="004D1E3D">
        <w:rPr>
          <w:i/>
        </w:rPr>
        <w:t>Corresponding author:</w:t>
      </w:r>
      <w:r w:rsidRPr="004D1E3D">
        <w:t xml:space="preserve">  Casey O'Hara, National Center for Ecological Analysis and Synthesis, University of California, 735 State Street, Suite 300, Santa Barbara CA 93101; (805) 892-2500; </w:t>
      </w:r>
      <w:hyperlink r:id="rId9">
        <w:r w:rsidRPr="004D1E3D">
          <w:rPr>
            <w:rStyle w:val="Hyperlink"/>
          </w:rPr>
          <w:t>ohara@nceas.ucsb.edu</w:t>
        </w:r>
      </w:hyperlink>
    </w:p>
    <w:p w14:paraId="44EFA61C" w14:textId="77777777" w:rsidR="004D1E3D" w:rsidRPr="004D1E3D" w:rsidRDefault="004D1E3D" w:rsidP="009D1331">
      <w:pPr>
        <w:spacing w:after="0"/>
        <w:rPr>
          <w:rFonts w:eastAsiaTheme="majorEastAsia"/>
          <w:color w:val="4F81BD" w:themeColor="accent1"/>
          <w:sz w:val="32"/>
          <w:szCs w:val="32"/>
        </w:rPr>
      </w:pPr>
      <w:bookmarkStart w:id="0" w:name="abstract"/>
      <w:bookmarkEnd w:id="0"/>
      <w:r w:rsidRPr="004D1E3D">
        <w:br w:type="page"/>
      </w:r>
    </w:p>
    <w:p w14:paraId="38C4640D" w14:textId="77777777" w:rsidR="004C1D92" w:rsidRPr="004D1E3D" w:rsidRDefault="004D1E3D" w:rsidP="00CE57C9">
      <w:pPr>
        <w:pStyle w:val="Heading2"/>
      </w:pPr>
      <w:r w:rsidRPr="004D1E3D">
        <w:lastRenderedPageBreak/>
        <w:t>Abstract</w:t>
      </w:r>
    </w:p>
    <w:p w14:paraId="613F256E" w14:textId="439A2D5F" w:rsidR="004C1D92" w:rsidRPr="00CE57C9" w:rsidRDefault="004D1E3D" w:rsidP="00E97534">
      <w:pPr>
        <w:pStyle w:val="BodyText"/>
      </w:pPr>
      <w:r w:rsidRPr="00CE57C9">
        <w:t>Species distribution data provide the foundation for a wide range of ecological research studies and conservation management decisions. Two major efforts to provide marine species distributions at a global scale are the International Union for Conservation of Nature (IUCN), which provides expert-generated range maps that outline the complete extent of a species' distribution; and AquaMaps, which provides model-generated species distribution maps that predict areas occupied by the species. Together these databases represent 24,</w:t>
      </w:r>
      <w:r w:rsidR="00C24445">
        <w:t>645</w:t>
      </w:r>
      <w:r w:rsidRPr="00CE57C9">
        <w:t xml:space="preserve"> species (92.9% within AquaMaps, 16.3% within IUCN), with only 2,27</w:t>
      </w:r>
      <w:r w:rsidR="00C24445">
        <w:t>1</w:t>
      </w:r>
      <w:r w:rsidRPr="00CE57C9">
        <w:t xml:space="preserve"> shared species. Differences in intent and methodology can result in very different predictions of species distributions, which bear important implications for scientists and decision makers who rely upon these datasets when conducting research or informing conservation policy and management actions. Comparing distributions for the small subset of species with maps in both datasets, we highlight several key examples in which introduced errors drive differences in predicted species ranges. In particular, we find that IUCN maps greatly overpredict coral presence into unsuitably deep waters, and we </w:t>
      </w:r>
      <w:commentRangeStart w:id="1"/>
      <w:del w:id="2" w:author="Casey O'Hara" w:date="2016-12-20T13:14:00Z">
        <w:r w:rsidRPr="00CE57C9" w:rsidDel="008A27B9">
          <w:delText xml:space="preserve">demonstrate </w:delText>
        </w:r>
      </w:del>
      <w:ins w:id="3" w:author="Casey O'Hara" w:date="2016-12-20T13:14:00Z">
        <w:r w:rsidR="008A27B9">
          <w:t>show</w:t>
        </w:r>
        <w:r w:rsidR="008A27B9" w:rsidRPr="00CE57C9">
          <w:t xml:space="preserve"> </w:t>
        </w:r>
      </w:ins>
      <w:r w:rsidRPr="00CE57C9">
        <w:t xml:space="preserve">that AquaMaps </w:t>
      </w:r>
      <w:del w:id="4" w:author="Casey O'Hara" w:date="2016-12-20T13:15:00Z">
        <w:r w:rsidRPr="00CE57C9" w:rsidDel="008A27B9">
          <w:delText xml:space="preserve">methodology </w:delText>
        </w:r>
      </w:del>
      <w:commentRangeEnd w:id="1"/>
      <w:ins w:id="5" w:author="Casey O'Hara" w:date="2016-12-20T13:15:00Z">
        <w:r w:rsidR="008A27B9">
          <w:t>computer-generated maps</w:t>
        </w:r>
        <w:r w:rsidR="008A27B9" w:rsidRPr="00CE57C9">
          <w:t xml:space="preserve"> </w:t>
        </w:r>
      </w:ins>
      <w:r w:rsidR="006E084E">
        <w:rPr>
          <w:rStyle w:val="CommentReference"/>
        </w:rPr>
        <w:commentReference w:id="1"/>
      </w:r>
      <w:r w:rsidRPr="00CE57C9">
        <w:t>can produce odd discontinuities at the extremes of a species range. We illustrate the scientific and management implications of these tradeoffs by repeating a global analysis of gaps in coverage of marine protected areas, and find significantly different results depending on how the two datasets are used. Efforts to understand tradeoffs between the two datasets, and ideally to enable the use of both when doing research that requires information on species distributions, will greatly improve the science and policy recommendations around understanding, managing, and protecting marine biodiversity.</w:t>
      </w:r>
    </w:p>
    <w:p w14:paraId="4E8BDD94" w14:textId="77777777" w:rsidR="004D1E3D" w:rsidRPr="004D1E3D" w:rsidRDefault="004D1E3D" w:rsidP="00CE57C9">
      <w:pPr>
        <w:rPr>
          <w:rFonts w:eastAsiaTheme="majorEastAsia"/>
          <w:color w:val="345A8A" w:themeColor="accent1" w:themeShade="B5"/>
          <w:sz w:val="32"/>
          <w:szCs w:val="32"/>
        </w:rPr>
      </w:pPr>
      <w:bookmarkStart w:id="6" w:name="introduction"/>
      <w:bookmarkEnd w:id="6"/>
      <w:r w:rsidRPr="004D1E3D">
        <w:br w:type="page"/>
      </w:r>
    </w:p>
    <w:p w14:paraId="66C050D4" w14:textId="77777777" w:rsidR="004C1D92" w:rsidRPr="004D1E3D" w:rsidRDefault="004D1E3D" w:rsidP="00CE57C9">
      <w:pPr>
        <w:pStyle w:val="Heading1"/>
      </w:pPr>
      <w:r w:rsidRPr="004D1E3D">
        <w:lastRenderedPageBreak/>
        <w:t>Introduction</w:t>
      </w:r>
    </w:p>
    <w:p w14:paraId="7AE9BB97" w14:textId="77777777" w:rsidR="004C1D92" w:rsidRPr="004D1E3D" w:rsidRDefault="004D1E3D" w:rsidP="00E97534">
      <w:pPr>
        <w:pStyle w:val="BodyText"/>
      </w:pPr>
      <w:r w:rsidRPr="004D1E3D">
        <w:t>Knowing where species exist and thrive is fundamental to the sciences of ecology, biogeography, and conservation. This body of science has resulted in various compiled databases of species distribution and range maps which provide foundational information for understanding species diversity and extinction risk, predicting species responses to human impacts and climate change, and managing and protecting species effectively. No species range dataset can claim to represent the "truth" of any species' spatial distribution, but rather each offers its own distinct understanding of that latent distribution. These varying predictions of species presence and absence, driven by intent and methodology, can result in very different predictions of species' ranges. However, conservation managers and policy makers must base their actions on conclusions drawn from these imperfect datasets. It is critical to understand the differences in spatial range datasets and the implications of these differences for conservation research and decision-making.</w:t>
      </w:r>
    </w:p>
    <w:p w14:paraId="73CE833E" w14:textId="77777777" w:rsidR="004C1D92" w:rsidRPr="004D1E3D" w:rsidRDefault="004D1E3D" w:rsidP="006D71A5">
      <w:pPr>
        <w:pStyle w:val="BodyText"/>
      </w:pPr>
      <w:r w:rsidRPr="004D1E3D">
        <w:t xml:space="preserve">A broad literature exists on methods and results for predicting individual species distributions, but relatively few have been applied to broad suites of taxa globally, particularly in marine contexts. The two most comprehensive, widely-used global-scale repositories that predict marine species ranges throughout the world's oceans are </w:t>
      </w:r>
      <w:commentRangeStart w:id="7"/>
      <w:r w:rsidRPr="004D1E3D">
        <w:t xml:space="preserve">AquaMaps, which rely primarily on model predictions to communicate the distribution of a species based on habitat suitability </w:t>
      </w:r>
      <w:commentRangeEnd w:id="7"/>
      <w:r w:rsidR="006E084E">
        <w:rPr>
          <w:rStyle w:val="CommentReference"/>
        </w:rPr>
        <w:commentReference w:id="7"/>
      </w:r>
      <w:r w:rsidRPr="004D1E3D">
        <w:t>[1], and range data from the International Union for Conservation of Nature (IUCN), which rely primarily on expert opinion to communicate range size as a criterion for extinction risk assessments [2].</w:t>
      </w:r>
    </w:p>
    <w:p w14:paraId="548DD73C" w14:textId="6DC7DA48" w:rsidR="004C1D92" w:rsidRPr="004D1E3D" w:rsidRDefault="004D1E3D" w:rsidP="006D71A5">
      <w:pPr>
        <w:pStyle w:val="BodyText"/>
      </w:pPr>
      <w:r w:rsidRPr="004D1E3D">
        <w:t>While the two datasets ostensibly describe the same information, i.e.</w:t>
      </w:r>
      <w:r w:rsidR="00571AED">
        <w:t>,</w:t>
      </w:r>
      <w:r w:rsidRPr="004D1E3D">
        <w:t xml:space="preserve"> where can a particular species be found, they communicate </w:t>
      </w:r>
      <w:del w:id="8" w:author="Casey" w:date="2016-12-27T13:40:00Z">
        <w:r w:rsidRPr="004D1E3D" w:rsidDel="00806317">
          <w:delText>fundamentally distinct concepts</w:delText>
        </w:r>
      </w:del>
      <w:ins w:id="9" w:author="Casey" w:date="2016-12-27T13:40:00Z">
        <w:r w:rsidR="00806317">
          <w:t xml:space="preserve">the information in </w:t>
        </w:r>
      </w:ins>
      <w:ins w:id="10" w:author="Casey" w:date="2016-12-27T13:56:00Z">
        <w:r w:rsidR="0041746C">
          <w:t>very</w:t>
        </w:r>
      </w:ins>
      <w:ins w:id="11" w:author="Casey" w:date="2016-12-27T13:40:00Z">
        <w:r w:rsidR="00806317">
          <w:t xml:space="preserve"> different </w:t>
        </w:r>
      </w:ins>
      <w:ins w:id="12" w:author="Casey" w:date="2016-12-27T13:56:00Z">
        <w:r w:rsidR="0041746C">
          <w:t>ways</w:t>
        </w:r>
      </w:ins>
      <w:r w:rsidRPr="004D1E3D">
        <w:t xml:space="preserve">. The IUCN </w:t>
      </w:r>
      <w:r w:rsidRPr="004D1E3D">
        <w:lastRenderedPageBreak/>
        <w:t>range map for a given species describes the "extent of occurrence" for that species, a</w:t>
      </w:r>
      <w:ins w:id="13" w:author="Casey" w:date="2016-12-27T14:51:00Z">
        <w:r w:rsidR="00D11FA6">
          <w:t>n undifferentiated</w:t>
        </w:r>
      </w:ins>
      <w:r w:rsidRPr="004D1E3D">
        <w:t xml:space="preserve"> contiguous region that encloses all known occurrences and connecting regions, with the explicit caveat that this "does not mean that [the species] is distributed equally within that polygon or occurs everywhere within that polygon" [2]. The AquaMaps map for a species, on the other hand, </w:t>
      </w:r>
      <w:ins w:id="14" w:author="Casey" w:date="2016-12-27T14:51:00Z">
        <w:r w:rsidR="00D11FA6">
          <w:t xml:space="preserve">provides a more nuanced understanding of species distribution by </w:t>
        </w:r>
      </w:ins>
      <w:ins w:id="15" w:author="Casey" w:date="2016-12-27T13:56:00Z">
        <w:r w:rsidR="00D11FA6">
          <w:t>communicating</w:t>
        </w:r>
        <w:r w:rsidR="0041746C" w:rsidRPr="0041746C">
          <w:t xml:space="preserve"> </w:t>
        </w:r>
      </w:ins>
      <w:ins w:id="16" w:author="Casey" w:date="2016-12-27T14:52:00Z">
        <w:r w:rsidR="00D11FA6">
          <w:t>the</w:t>
        </w:r>
      </w:ins>
      <w:ins w:id="17" w:author="Casey" w:date="2016-12-27T13:56:00Z">
        <w:r w:rsidR="0041746C" w:rsidRPr="0041746C">
          <w:t xml:space="preserve"> “probability of occurrence” </w:t>
        </w:r>
      </w:ins>
      <w:ins w:id="18" w:author="Casey" w:date="2016-12-27T14:52:00Z">
        <w:r w:rsidR="00D11FA6">
          <w:t>of a species throughout its predicted range</w:t>
        </w:r>
      </w:ins>
      <w:ins w:id="19" w:author="Casey" w:date="2016-12-27T13:56:00Z">
        <w:r w:rsidR="0041746C">
          <w:t xml:space="preserve"> </w:t>
        </w:r>
        <w:r w:rsidR="0041746C" w:rsidRPr="004D1E3D">
          <w:t>[1]</w:t>
        </w:r>
        <w:r w:rsidR="0041746C" w:rsidRPr="0041746C">
          <w:t xml:space="preserve">.  By considering any non-zero probability of occurrence, we can </w:t>
        </w:r>
      </w:ins>
      <w:ins w:id="20" w:author="Casey" w:date="2016-12-27T14:53:00Z">
        <w:r w:rsidR="00D11FA6">
          <w:t>effectively consider</w:t>
        </w:r>
      </w:ins>
      <w:ins w:id="21" w:author="Casey" w:date="2016-12-27T13:56:00Z">
        <w:r w:rsidR="0041746C" w:rsidRPr="0041746C">
          <w:t xml:space="preserve"> AquaMaps </w:t>
        </w:r>
      </w:ins>
      <w:ins w:id="22" w:author="Casey" w:date="2016-12-27T14:53:00Z">
        <w:r w:rsidR="00D11FA6">
          <w:t>as</w:t>
        </w:r>
      </w:ins>
      <w:ins w:id="23" w:author="Casey" w:date="2016-12-27T13:56:00Z">
        <w:r w:rsidR="0041746C" w:rsidRPr="0041746C">
          <w:t xml:space="preserve"> an extent of occurrence, though bounded by modeled environmental conditions rather than by expert opinion</w:t>
        </w:r>
      </w:ins>
      <w:del w:id="24" w:author="Casey" w:date="2016-12-27T13:56:00Z">
        <w:r w:rsidRPr="004D1E3D" w:rsidDel="0041746C">
          <w:delText>excludes unsuitable habitats and thus seems to better be defined as "area of occupancy": the subset of the extent of occurrence in which the species is actually likely to be found [1]</w:delText>
        </w:r>
      </w:del>
      <w:r w:rsidRPr="004D1E3D">
        <w:t>.</w:t>
      </w:r>
    </w:p>
    <w:p w14:paraId="6087006C" w14:textId="10D914F7" w:rsidR="004C1D92" w:rsidRPr="004D1E3D" w:rsidRDefault="004D1E3D" w:rsidP="006D71A5">
      <w:pPr>
        <w:pStyle w:val="BodyText"/>
      </w:pPr>
      <w:r w:rsidRPr="004D1E3D">
        <w:t xml:space="preserve">The fundamental differences between the datasets suggest that the choice of one over the other </w:t>
      </w:r>
      <w:ins w:id="25" w:author="Casey" w:date="2016-12-27T13:39:00Z">
        <w:r w:rsidR="00806317">
          <w:t xml:space="preserve">(and for AquaMaps, consideration of a presence threshold) </w:t>
        </w:r>
      </w:ins>
      <w:r w:rsidRPr="004D1E3D">
        <w:t xml:space="preserve">should be carefully matched to the purpose for which it is to be used [3], and yet these datasets have been used in </w:t>
      </w:r>
      <w:commentRangeStart w:id="26"/>
      <w:del w:id="27" w:author="Casey O'Hara" w:date="2016-12-20T13:19:00Z">
        <w:r w:rsidRPr="004D1E3D" w:rsidDel="005C5E7F">
          <w:delText>hundreds of</w:delText>
        </w:r>
      </w:del>
      <w:ins w:id="28" w:author="Casey O'Hara" w:date="2016-12-20T13:19:00Z">
        <w:r w:rsidR="005C5E7F">
          <w:t>many</w:t>
        </w:r>
      </w:ins>
      <w:r w:rsidRPr="004D1E3D">
        <w:t xml:space="preserve"> studies and applications </w:t>
      </w:r>
      <w:commentRangeEnd w:id="26"/>
      <w:r w:rsidR="006E084E">
        <w:rPr>
          <w:rStyle w:val="CommentReference"/>
        </w:rPr>
        <w:commentReference w:id="26"/>
      </w:r>
      <w:r w:rsidRPr="004D1E3D">
        <w:t>for a wide range of purposes, typically without directly addressing the limitations of the chosen dataset or comparing outcomes between the two. Example uses of the data include assessing marine species status [4–6], evaluating global biodiversity patterns [7–10], predicting species range shifts [11], and setting conservation priorities [12].</w:t>
      </w:r>
    </w:p>
    <w:p w14:paraId="36281117" w14:textId="77777777" w:rsidR="004C1D92" w:rsidRPr="004D1E3D" w:rsidRDefault="004D1E3D" w:rsidP="006D71A5">
      <w:pPr>
        <w:pStyle w:val="BodyText"/>
      </w:pPr>
      <w:r w:rsidRPr="004D1E3D">
        <w:t xml:space="preserve">We recognize that each dataset provides distinct value for conservation research, and so here we focus not on how the two datasets should ideally be used, but instead, on hidden assumptions and sources of error within each dataset. Importantly, we test the implications of choosing one over the other, and use overlapping species mapped within both datasets to better understand the causes of differences in results from using one or the other. We also repeat a recent analysis of gaps in protection afforded by marine protected areas (MPAs) to examine the implications of these differences for global conservation and management priorities. Because </w:t>
      </w:r>
      <w:r w:rsidRPr="004D1E3D">
        <w:lastRenderedPageBreak/>
        <w:t>these datasets are so widely used, it is crucial to understand and acknowledge, and where possible address, data limitations.</w:t>
      </w:r>
    </w:p>
    <w:p w14:paraId="3A2481BD" w14:textId="77777777" w:rsidR="004C1D92" w:rsidRPr="004D1E3D" w:rsidRDefault="004D1E3D" w:rsidP="00CE57C9">
      <w:pPr>
        <w:pStyle w:val="Heading1"/>
      </w:pPr>
      <w:bookmarkStart w:id="29" w:name="methods-and-analysis"/>
      <w:bookmarkEnd w:id="29"/>
      <w:r w:rsidRPr="004D1E3D">
        <w:t>Methods and Analysis</w:t>
      </w:r>
    </w:p>
    <w:p w14:paraId="2591F618" w14:textId="77777777" w:rsidR="004C1D92" w:rsidRPr="004D1E3D" w:rsidRDefault="004D1E3D" w:rsidP="00CE57C9">
      <w:pPr>
        <w:pStyle w:val="Heading2"/>
      </w:pPr>
      <w:bookmarkStart w:id="30" w:name="about-the-datasets"/>
      <w:bookmarkEnd w:id="30"/>
      <w:r w:rsidRPr="004D1E3D">
        <w:t>About the datasets</w:t>
      </w:r>
    </w:p>
    <w:p w14:paraId="6B9AC6AA" w14:textId="4E7B8D22" w:rsidR="004C1D92" w:rsidRPr="004D1E3D" w:rsidRDefault="004D1E3D" w:rsidP="00E97534">
      <w:pPr>
        <w:pStyle w:val="BodyText"/>
      </w:pPr>
      <w:r w:rsidRPr="004D1E3D">
        <w:t>The IUCN has published species range maps developed by species experts for 4,027 unique marine species. Experts outline spatial boundaries that define the "limits of distribution" of a given species, based on observation records and informed by expert understanding of species' range and habitat preferences (Fig S1A). IUCN guidelines recommend that boundaries be drawn as a "minimum convex polygon", i.e.</w:t>
      </w:r>
      <w:r w:rsidR="00571AED">
        <w:t>,</w:t>
      </w:r>
      <w:r w:rsidRPr="004D1E3D">
        <w:t xml:space="preserve"> "the smallest polygon in which no internal angle exceeds 180 degrees and which contains all the sites of occurrence" [2].</w:t>
      </w:r>
    </w:p>
    <w:p w14:paraId="2BC460B2" w14:textId="77777777" w:rsidR="004C1D92" w:rsidRPr="004D1E3D" w:rsidRDefault="004D1E3D" w:rsidP="006D71A5">
      <w:pPr>
        <w:pStyle w:val="BodyText"/>
      </w:pPr>
      <w:r w:rsidRPr="004D1E3D">
        <w:t>In contrast, AquaMaps has modeled species distribution for 22,889 species based on envelopes of environmental preference, such as temperature, depth, and salinity. These preference envelopes are deduced from occurrence records, published species databases such as FishBase, and expert knowledge. The AquaMaps model overlays these environmental preferences atop a map of environmental attributes on a global 0.5° grid to determine suitable habitat, resulting in a "probability of occurrence" for each species (Fig S1B). To roughly constrain species ranges to appropriate georegions, the AquaMaps model uses Food and Agriculture Organization of the United Nations (FAO) Major Fishing Area [13] boundaries. Of the resulting maps, 1,296 (5.7% of the full dataset) have been further refined through an expert review process [14,15].</w:t>
      </w:r>
    </w:p>
    <w:p w14:paraId="27BE46BC" w14:textId="0E451D81" w:rsidR="004C1D92" w:rsidRPr="004D1E3D" w:rsidRDefault="004D1E3D" w:rsidP="006D71A5">
      <w:pPr>
        <w:pStyle w:val="BodyText"/>
      </w:pPr>
      <w:r w:rsidRPr="004D1E3D">
        <w:lastRenderedPageBreak/>
        <w:t>In total, the two datase</w:t>
      </w:r>
      <w:r w:rsidR="00D66E0D">
        <w:t>ts provide range maps for 24,645</w:t>
      </w:r>
      <w:r w:rsidRPr="004D1E3D">
        <w:t xml:space="preserve"> species, with a small subset of species mapped in both datasets. For the purposes of this analysis, we elected not to use IUCN data for bird species, which are available separately through Bird Life International [16].</w:t>
      </w:r>
    </w:p>
    <w:p w14:paraId="49AC6B5E" w14:textId="77777777" w:rsidR="004C1D92" w:rsidRPr="004D1E3D" w:rsidRDefault="004D1E3D" w:rsidP="006D71A5">
      <w:pPr>
        <w:pStyle w:val="BodyText"/>
      </w:pPr>
      <w:r w:rsidRPr="004D1E3D">
        <w:rPr>
          <w:b/>
        </w:rPr>
        <w:t>Comparison of taxonomic and regional distribution</w:t>
      </w:r>
      <w:r w:rsidRPr="004D1E3D">
        <w:t>: To examine the overall taxonomic distribution across the spatial datasets, we grouped species by taxonomic class and data source, and determined the proportion of each class represented in each dataset. To compare the spatial representation of the two datasets directly, we rasterized the IUCN species polygons to the same 0.5° grid as the AquaMaps species maps (Fig S2). We determined species presence within a grid cell as any non-zero overlap of a species polygon with the cell (Fig S1C). For the AquaMaps dataset, we determined per-cell species count by including all species with non-zero probability of occurrence to best approximate the "extent of occurrence" generally indicated by IUCN maps (Fig S1D).</w:t>
      </w:r>
    </w:p>
    <w:p w14:paraId="769FE384" w14:textId="75A699DE" w:rsidR="004C1D92" w:rsidRPr="004D1E3D" w:rsidRDefault="004D1E3D" w:rsidP="00E97534">
      <w:pPr>
        <w:pStyle w:val="BodyText"/>
      </w:pPr>
      <w:r w:rsidRPr="004D1E3D">
        <w:rPr>
          <w:b/>
        </w:rPr>
        <w:t>Comparison of paired maps</w:t>
      </w:r>
      <w:r w:rsidRPr="004D1E3D">
        <w:t xml:space="preserve">: Although relatively small in number, overlap species present a unique opportunity to evaluate the two datasets overall. For the species included in both datasets, we examine how well the maps align in both spatial distribution and overall area. </w:t>
      </w:r>
      <w:del w:id="31" w:author="Casey" w:date="2016-12-27T14:08:00Z">
        <w:r w:rsidRPr="004D1E3D" w:rsidDel="007201C9">
          <w:delText xml:space="preserve">Based upon the definitions of </w:delText>
        </w:r>
        <w:commentRangeStart w:id="32"/>
        <w:r w:rsidRPr="004D1E3D" w:rsidDel="007201C9">
          <w:delText xml:space="preserve">extent </w:delText>
        </w:r>
      </w:del>
      <w:ins w:id="33" w:author="Casey" w:date="2016-12-27T14:08:00Z">
        <w:r w:rsidR="007201C9" w:rsidRPr="007201C9">
          <w:t>If each dataset is communicating its own prediction of extent of occurrence, we expect that for a given species, the two predicted distributions will largely overlap,</w:t>
        </w:r>
        <w:r w:rsidR="007201C9">
          <w:t xml:space="preserve"> with similar total range sizes</w:t>
        </w:r>
      </w:ins>
      <w:del w:id="34" w:author="Casey" w:date="2016-12-27T14:08:00Z">
        <w:r w:rsidRPr="004D1E3D" w:rsidDel="007201C9">
          <w:delText>of occurrence and area of occupancy, we expect that for a given species, the AquaMaps predicted distribution will fall within, and describe a smaller range than, the IUCN predicted distribution</w:delText>
        </w:r>
        <w:commentRangeEnd w:id="32"/>
        <w:r w:rsidR="006E084E" w:rsidDel="007201C9">
          <w:rPr>
            <w:rStyle w:val="CommentReference"/>
          </w:rPr>
          <w:commentReference w:id="32"/>
        </w:r>
      </w:del>
      <w:r w:rsidRPr="004D1E3D">
        <w:t>. Where these expectations seem to fail, we explore methodological issues that can introduce errors.</w:t>
      </w:r>
    </w:p>
    <w:p w14:paraId="6EE82E25" w14:textId="77777777" w:rsidR="004C1D92" w:rsidRPr="004D1E3D" w:rsidRDefault="004D1E3D" w:rsidP="00E97534">
      <w:pPr>
        <w:pStyle w:val="BodyText"/>
      </w:pPr>
      <w:r w:rsidRPr="004D1E3D">
        <w:t xml:space="preserve">We identified "paired map" species using genus and species binomials as a matching key. We used the taxize package [17] in R [18] to standardize species names and synonyms; for species with separate subpopulation maps in IUCN, we combined all subpopulations to create a </w:t>
      </w:r>
      <w:r w:rsidRPr="004D1E3D">
        <w:lastRenderedPageBreak/>
        <w:t>single global population. For each of these paired map species, we determined species presence within each spatial cell for each dataset using the same criteria outlined above.</w:t>
      </w:r>
    </w:p>
    <w:p w14:paraId="5C3F308F" w14:textId="77777777" w:rsidR="004C1D92" w:rsidRPr="004D1E3D" w:rsidRDefault="004D1E3D" w:rsidP="00E97534">
      <w:pPr>
        <w:pStyle w:val="BodyText"/>
      </w:pPr>
      <w:r w:rsidRPr="004D1E3D">
        <w:t xml:space="preserve">Overlaying paired distribution maps for each species, we defined and calculated </w:t>
      </w:r>
      <w:r w:rsidRPr="004D1E3D">
        <w:rPr>
          <w:i/>
        </w:rPr>
        <w:t>distribution alignment</w:t>
      </w:r>
      <w:r w:rsidRPr="004D1E3D">
        <w:t xml:space="preserve"> </w:t>
      </w:r>
      <m:oMath>
        <m:sSub>
          <m:sSubPr>
            <m:ctrlPr>
              <w:rPr>
                <w:rFonts w:ascii="Cambria Math" w:hAnsi="Cambria Math"/>
              </w:rPr>
            </m:ctrlPr>
          </m:sSubPr>
          <m:e>
            <m:r>
              <w:rPr>
                <w:rFonts w:ascii="Cambria Math" w:hAnsi="Cambria Math"/>
              </w:rPr>
              <m:t>α</m:t>
            </m:r>
          </m:e>
          <m:sub>
            <m:r>
              <w:rPr>
                <w:rFonts w:ascii="Cambria Math" w:hAnsi="Cambria Math"/>
              </w:rPr>
              <m:t>dist</m:t>
            </m:r>
          </m:sub>
        </m:sSub>
      </m:oMath>
      <w:r w:rsidRPr="004D1E3D">
        <w:t xml:space="preserve"> and </w:t>
      </w:r>
      <w:r w:rsidRPr="004D1E3D">
        <w:rPr>
          <w:i/>
        </w:rPr>
        <w:t>area ratio</w:t>
      </w:r>
      <w:r w:rsidRPr="004D1E3D">
        <w:t xml:space="preserve"> </w:t>
      </w:r>
      <m:oMath>
        <m:sSub>
          <m:sSubPr>
            <m:ctrlPr>
              <w:rPr>
                <w:rFonts w:ascii="Cambria Math" w:hAnsi="Cambria Math"/>
              </w:rPr>
            </m:ctrlPr>
          </m:sSubPr>
          <m:e>
            <m:r>
              <w:rPr>
                <w:rFonts w:ascii="Cambria Math" w:hAnsi="Cambria Math"/>
              </w:rPr>
              <m:t>α</m:t>
            </m:r>
          </m:e>
          <m:sub>
            <m:r>
              <w:rPr>
                <w:rFonts w:ascii="Cambria Math" w:hAnsi="Cambria Math"/>
              </w:rPr>
              <m:t>area</m:t>
            </m:r>
          </m:sub>
        </m:sSub>
      </m:oMath>
      <w:r w:rsidRPr="004D1E3D">
        <w:t>:</w:t>
      </w:r>
    </w:p>
    <w:p w14:paraId="7F36C62C" w14:textId="77777777" w:rsidR="004C1D92" w:rsidRPr="004D1E3D" w:rsidRDefault="002F2882" w:rsidP="00E97534">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dist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small</m:t>
                  </m:r>
                  <m:r>
                    <m:rPr>
                      <m:sty m:val="p"/>
                    </m:rPr>
                    <w:rPr>
                      <w:rFonts w:ascii="Cambria Math" w:hAnsi="Cambria Math"/>
                    </w:rPr>
                    <m:t>∩</m:t>
                  </m:r>
                  <m:r>
                    <w:rPr>
                      <w:rFonts w:ascii="Cambria Math" w:hAnsi="Cambria Math"/>
                    </w:rPr>
                    <m:t>large</m:t>
                  </m:r>
                </m:sub>
              </m:sSub>
            </m:num>
            <m:den>
              <m:sSub>
                <m:sSubPr>
                  <m:ctrlPr>
                    <w:rPr>
                      <w:rFonts w:ascii="Cambria Math" w:hAnsi="Cambria Math"/>
                    </w:rPr>
                  </m:ctrlPr>
                </m:sSubPr>
                <m:e>
                  <m:r>
                    <w:rPr>
                      <w:rFonts w:ascii="Cambria Math" w:hAnsi="Cambria Math"/>
                    </w:rPr>
                    <m:t>A</m:t>
                  </m:r>
                </m:e>
                <m:sub>
                  <m:r>
                    <w:rPr>
                      <w:rFonts w:ascii="Cambria Math" w:hAnsi="Cambria Math"/>
                    </w:rPr>
                    <m:t>large</m:t>
                  </m:r>
                </m:sub>
              </m:sSub>
            </m:den>
          </m:f>
          <m:r>
            <m:rPr>
              <m:sty m:val="p"/>
            </m:rPr>
            <w:rPr>
              <w:rFonts w:ascii="Cambria Math" w:hAnsi="Cambria Math"/>
            </w:rPr>
            <m:t>*100%</m:t>
          </m:r>
        </m:oMath>
      </m:oMathPara>
    </w:p>
    <w:p w14:paraId="735D7939" w14:textId="77777777" w:rsidR="004C1D92" w:rsidRPr="004D1E3D" w:rsidRDefault="002F2882" w:rsidP="00E97534">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area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small</m:t>
                  </m:r>
                </m:sub>
              </m:sSub>
            </m:num>
            <m:den>
              <m:sSub>
                <m:sSubPr>
                  <m:ctrlPr>
                    <w:rPr>
                      <w:rFonts w:ascii="Cambria Math" w:hAnsi="Cambria Math"/>
                    </w:rPr>
                  </m:ctrlPr>
                </m:sSubPr>
                <m:e>
                  <m:r>
                    <w:rPr>
                      <w:rFonts w:ascii="Cambria Math" w:hAnsi="Cambria Math"/>
                    </w:rPr>
                    <m:t>A</m:t>
                  </m:r>
                </m:e>
                <m:sub>
                  <m:r>
                    <w:rPr>
                      <w:rFonts w:ascii="Cambria Math" w:hAnsi="Cambria Math"/>
                    </w:rPr>
                    <m:t>large</m:t>
                  </m:r>
                </m:sub>
              </m:sSub>
            </m:den>
          </m:f>
          <m:r>
            <m:rPr>
              <m:sty m:val="p"/>
            </m:rPr>
            <w:rPr>
              <w:rFonts w:ascii="Cambria Math" w:hAnsi="Cambria Math"/>
            </w:rPr>
            <m:t>*100%</m:t>
          </m:r>
        </m:oMath>
      </m:oMathPara>
    </w:p>
    <w:p w14:paraId="640067A1" w14:textId="77777777" w:rsidR="004C1D92" w:rsidRPr="004D1E3D" w:rsidRDefault="004D1E3D" w:rsidP="00E97534">
      <w:pPr>
        <w:pStyle w:val="BodyText"/>
      </w:pPr>
      <w:r w:rsidRPr="004D1E3D">
        <w:t xml:space="preserve">For each paired map species, </w:t>
      </w:r>
      <m:oMath>
        <m:sSub>
          <m:sSubPr>
            <m:ctrlPr>
              <w:rPr>
                <w:rFonts w:ascii="Cambria Math" w:hAnsi="Cambria Math"/>
              </w:rPr>
            </m:ctrlPr>
          </m:sSubPr>
          <m:e>
            <m:r>
              <w:rPr>
                <w:rFonts w:ascii="Cambria Math" w:hAnsi="Cambria Math"/>
              </w:rPr>
              <m:t>A</m:t>
            </m:r>
          </m:e>
          <m:sub>
            <m:r>
              <w:rPr>
                <w:rFonts w:ascii="Cambria Math" w:hAnsi="Cambria Math"/>
              </w:rPr>
              <m:t>small</m:t>
            </m:r>
          </m:sub>
        </m:sSub>
      </m:oMath>
      <w:r w:rsidRPr="004D1E3D">
        <w:t xml:space="preserve"> and </w:t>
      </w:r>
      <m:oMath>
        <m:sSub>
          <m:sSubPr>
            <m:ctrlPr>
              <w:rPr>
                <w:rFonts w:ascii="Cambria Math" w:hAnsi="Cambria Math"/>
              </w:rPr>
            </m:ctrlPr>
          </m:sSubPr>
          <m:e>
            <m:r>
              <w:rPr>
                <w:rFonts w:ascii="Cambria Math" w:hAnsi="Cambria Math"/>
              </w:rPr>
              <m:t>A</m:t>
            </m:r>
          </m:e>
          <m:sub>
            <m:r>
              <w:rPr>
                <w:rFonts w:ascii="Cambria Math" w:hAnsi="Cambria Math"/>
              </w:rPr>
              <m:t>large</m:t>
            </m:r>
          </m:sub>
        </m:sSub>
      </m:oMath>
      <w:r w:rsidRPr="004D1E3D">
        <w:t xml:space="preserve"> indicate the smaller and larger range representation (regardless of which dataset) in km</w:t>
      </w:r>
      <w:r w:rsidRPr="004D1E3D">
        <w:rPr>
          <w:vertAlign w:val="superscript"/>
        </w:rPr>
        <w:t>2</w:t>
      </w:r>
      <w:r w:rsidRPr="004D1E3D">
        <w:t xml:space="preserve">. </w:t>
      </w:r>
      <m:oMath>
        <m:sSub>
          <m:sSubPr>
            <m:ctrlPr>
              <w:rPr>
                <w:rFonts w:ascii="Cambria Math" w:hAnsi="Cambria Math"/>
              </w:rPr>
            </m:ctrlPr>
          </m:sSubPr>
          <m:e>
            <m:r>
              <w:rPr>
                <w:rFonts w:ascii="Cambria Math" w:hAnsi="Cambria Math"/>
              </w:rPr>
              <m:t>A</m:t>
            </m:r>
          </m:e>
          <m:sub>
            <m:r>
              <w:rPr>
                <w:rFonts w:ascii="Cambria Math" w:hAnsi="Cambria Math"/>
              </w:rPr>
              <m:t>small∩large</m:t>
            </m:r>
          </m:sub>
        </m:sSub>
      </m:oMath>
      <w:r w:rsidRPr="004D1E3D">
        <w:t xml:space="preserve"> represents the amount of overlapping area between the two datasets. Distribution alignment uses overlapping predictions of presence as a measure of concurrence between the two datasets. Area ratio compares range size, used by IUCN as a criterion to help define extinction risk; it also provides an indicator for frequency of errors of commission (false indication of presence) or omission (false indication of absence).</w:t>
      </w:r>
    </w:p>
    <w:p w14:paraId="7E94894A" w14:textId="77777777" w:rsidR="004C1D92" w:rsidRPr="004D1E3D" w:rsidRDefault="004D1E3D" w:rsidP="00E97534">
      <w:pPr>
        <w:pStyle w:val="BodyText"/>
      </w:pPr>
      <w:r w:rsidRPr="004D1E3D">
        <w:rPr>
          <w:b/>
        </w:rPr>
        <w:t>Examining issues in paired map alignment</w:t>
      </w:r>
      <w:r w:rsidRPr="004D1E3D">
        <w:t xml:space="preserve">: Given the wide variation in the alignment of predicted range for the paired map species, we examined two potential drivers of error, one for each dataset. For IUCN data, we explored the assumed consideration of depth as a criterion for range predictions of coral species, a large portion (14%) of the IUCN dataset and an intensely studied taxonomic group whose importance in supporting biodiversity is undisputed. Extracting data from the IUCN API [2] we identified depth limitations of each coral species mapped in the IUCN dataset to verify that none is found below the photosynthetic depth limit of 200 m. Using the same methodology as shown in Fig S2, we created a 200 m bathymetry raster from a bathymetry spatial dataset (public domain; available from Natural Earth, </w:t>
      </w:r>
      <w:r w:rsidRPr="004D1E3D">
        <w:lastRenderedPageBreak/>
        <w:t>www.naturalearthdata.com) and masked our IUCN coral rasters to identify mapped coral presence below 200 m. The resulting maps were again compared to the AquaMaps ranges to examine distribution alignment and area ratio.</w:t>
      </w:r>
    </w:p>
    <w:p w14:paraId="2363DB1D" w14:textId="4D85C7E1" w:rsidR="004C1D92" w:rsidRPr="004D1E3D" w:rsidRDefault="004D1E3D" w:rsidP="00E97534">
      <w:pPr>
        <w:pStyle w:val="BodyText"/>
      </w:pPr>
      <w:r w:rsidRPr="004D1E3D">
        <w:t>For AquaMaps data, whose reliance upon FAO Major Fishing Areas [13] to constrain species ranges seems likely to result in abrupt discontinuities in species range where ecologically suitable habitat intersects with human-defined borders, we identified FAO boundaries where such discontinuities are likely to occur. Cropping species distributions to narrow latitudinal bands, we determined species whose eastern or western range limit coincided exactly with a defined FAO boundary. As an illustrative example, we cropped AquaMaps range maps for all Pacific and Indian Ocean species to a band between between 25° S and 20° N latitudes, then identified all species whose eastern range limit within this band coincided with 175° W longitude, the vertical boundary between two prominent FAO regions.</w:t>
      </w:r>
      <w:ins w:id="35" w:author="Casey" w:date="2016-12-28T16:13:00Z">
        <w:r w:rsidR="00DE428F">
          <w:t xml:space="preserve">  </w:t>
        </w:r>
      </w:ins>
    </w:p>
    <w:p w14:paraId="48D9AB7F" w14:textId="77777777" w:rsidR="004C1D92" w:rsidRPr="004D1E3D" w:rsidRDefault="004D1E3D" w:rsidP="00CE57C9">
      <w:pPr>
        <w:pStyle w:val="Heading2"/>
      </w:pPr>
      <w:bookmarkStart w:id="36" w:name="methods-for-mpa-gap-analysis-case-study"/>
      <w:bookmarkEnd w:id="36"/>
      <w:r w:rsidRPr="004D1E3D">
        <w:t>Methods for MPA Gap Analysis case study</w:t>
      </w:r>
    </w:p>
    <w:p w14:paraId="6194F74F" w14:textId="585F726B" w:rsidR="004C1D92" w:rsidRPr="004D1E3D" w:rsidRDefault="004D1E3D" w:rsidP="00E97534">
      <w:pPr>
        <w:pStyle w:val="BodyText"/>
      </w:pPr>
      <w:r w:rsidRPr="004D1E3D">
        <w:t xml:space="preserve">To assess the effectiveness of MPAs in protecting biodiversity, Klein et al. [12] compared the coverage of the global MPA network presented by the World Database on Protected Areas (WDPA) [19] to the species ranges described in the </w:t>
      </w:r>
      <w:commentRangeStart w:id="37"/>
      <w:del w:id="38" w:author="Casey" w:date="2016-12-28T17:36:00Z">
        <w:r w:rsidRPr="004D1E3D" w:rsidDel="00B15750">
          <w:delText xml:space="preserve">2014 </w:delText>
        </w:r>
      </w:del>
      <w:r w:rsidRPr="004D1E3D">
        <w:t>AquaMaps dataset</w:t>
      </w:r>
      <w:ins w:id="39" w:author="Casey" w:date="2016-12-28T17:36:00Z">
        <w:r w:rsidR="00B15750">
          <w:t>, version 08/2013</w:t>
        </w:r>
      </w:ins>
      <w:r w:rsidRPr="004D1E3D">
        <w:t xml:space="preserve"> [</w:t>
      </w:r>
      <w:del w:id="40" w:author="Casey" w:date="2016-12-28T17:36:00Z">
        <w:r w:rsidRPr="004D1E3D" w:rsidDel="00B15750">
          <w:delText>1</w:delText>
        </w:r>
      </w:del>
      <w:ins w:id="41" w:author="Casey" w:date="2016-12-28T17:36:00Z">
        <w:r w:rsidR="00B15750">
          <w:t>REF</w:t>
        </w:r>
      </w:ins>
      <w:r w:rsidRPr="004D1E3D">
        <w:t xml:space="preserve">]. </w:t>
      </w:r>
      <w:commentRangeEnd w:id="37"/>
      <w:r w:rsidR="00022A77">
        <w:rPr>
          <w:rStyle w:val="CommentReference"/>
        </w:rPr>
        <w:commentReference w:id="37"/>
      </w:r>
      <w:r w:rsidRPr="004D1E3D">
        <w:t>For the primary analysis, the researchers defined species presence as 50% or greater probability of occurrence.</w:t>
      </w:r>
    </w:p>
    <w:p w14:paraId="2AE0792D" w14:textId="0E0BA752" w:rsidR="004C1D92" w:rsidRPr="004D1E3D" w:rsidRDefault="004D1E3D" w:rsidP="006D71A5">
      <w:pPr>
        <w:pStyle w:val="BodyText"/>
      </w:pPr>
      <w:r w:rsidRPr="004D1E3D">
        <w:t xml:space="preserve">To reconstruct the primary analysis, we selected the subset of protected areas from the 2014 WDPA dataset classified as IUCN protected area management categories I-IV and spatially overlapping a marine area. The WDPA polygons and marine polygons were rasterized to 0.01° and then aggregated to AquaMaps native 0.5° cells, to calculate proportion of marine protected area within each cell. After verifying our method using the </w:t>
      </w:r>
      <w:ins w:id="42" w:author="Casey" w:date="2016-12-28T17:36:00Z">
        <w:r w:rsidR="00B15750">
          <w:t>08/2013</w:t>
        </w:r>
        <w:r w:rsidR="00B15750" w:rsidRPr="004D1E3D">
          <w:t xml:space="preserve"> </w:t>
        </w:r>
      </w:ins>
      <w:del w:id="43" w:author="Casey" w:date="2016-12-28T17:36:00Z">
        <w:r w:rsidRPr="004D1E3D" w:rsidDel="00B15750">
          <w:delText xml:space="preserve">2014 </w:delText>
        </w:r>
      </w:del>
      <w:r w:rsidRPr="004D1E3D">
        <w:t xml:space="preserve">AquaMaps dataset, we </w:t>
      </w:r>
      <w:r w:rsidRPr="004D1E3D">
        <w:lastRenderedPageBreak/>
        <w:t xml:space="preserve">updated the analysis to use the </w:t>
      </w:r>
      <w:commentRangeStart w:id="44"/>
      <w:r w:rsidRPr="004D1E3D">
        <w:t>2015 AquaMaps dataset</w:t>
      </w:r>
      <w:commentRangeEnd w:id="44"/>
      <w:r w:rsidR="00022A77">
        <w:rPr>
          <w:rStyle w:val="CommentReference"/>
        </w:rPr>
        <w:commentReference w:id="44"/>
      </w:r>
      <w:ins w:id="45" w:author="Casey" w:date="2016-12-28T17:36:00Z">
        <w:r w:rsidR="00B15750">
          <w:t xml:space="preserve"> [REF]</w:t>
        </w:r>
      </w:ins>
      <w:r w:rsidRPr="004D1E3D">
        <w:t>, at a presence threshold of 50% (to compare to Klein et al. directly) and 0% (to better compare with IUCN spatial data). To analyze MPA coverage against IUCN spatial data, we extracted IUCN polygon weights per 0.5° cell for each species and compared against the protected area raster.</w:t>
      </w:r>
    </w:p>
    <w:p w14:paraId="00958746" w14:textId="77777777" w:rsidR="004C1D92" w:rsidRPr="004D1E3D" w:rsidRDefault="004D1E3D" w:rsidP="006D71A5">
      <w:pPr>
        <w:pStyle w:val="BodyText"/>
      </w:pPr>
      <w:r w:rsidRPr="004D1E3D">
        <w:t xml:space="preserve">All processing was completed using R statistical software [18], and all code and intermediate data are available on GitHub at </w:t>
      </w:r>
      <w:hyperlink r:id="rId11">
        <w:r w:rsidRPr="004D1E3D">
          <w:rPr>
            <w:rStyle w:val="Hyperlink"/>
          </w:rPr>
          <w:t>https://github.com/OHI-Science/IUCN-AquaMaps</w:t>
        </w:r>
      </w:hyperlink>
      <w:r w:rsidRPr="004D1E3D">
        <w:t>.</w:t>
      </w:r>
    </w:p>
    <w:p w14:paraId="03732655" w14:textId="77777777" w:rsidR="004C1D92" w:rsidRPr="004D1E3D" w:rsidRDefault="004D1E3D" w:rsidP="00CE57C9">
      <w:pPr>
        <w:pStyle w:val="Heading1"/>
      </w:pPr>
      <w:bookmarkStart w:id="46" w:name="results-and-discussion"/>
      <w:bookmarkEnd w:id="46"/>
      <w:r w:rsidRPr="004D1E3D">
        <w:t>Results and Discussion</w:t>
      </w:r>
    </w:p>
    <w:p w14:paraId="73922A33" w14:textId="11CDFB7F" w:rsidR="004C1D92" w:rsidRPr="004D1E3D" w:rsidRDefault="004D1E3D" w:rsidP="00E97534">
      <w:pPr>
        <w:pStyle w:val="BodyText"/>
      </w:pPr>
      <w:r w:rsidRPr="004D1E3D">
        <w:t xml:space="preserve">In comparing the IUCN and AquaMaps datasets, it is again important to emphasize that the two differ in both methodology and intent. </w:t>
      </w:r>
      <w:ins w:id="47" w:author="Casey" w:date="2016-12-28T16:41:00Z">
        <w:r w:rsidR="00A51F04">
          <w:t xml:space="preserve">For any given species, the </w:t>
        </w:r>
      </w:ins>
      <w:ins w:id="48" w:author="Casey" w:date="2016-12-28T16:33:00Z">
        <w:r w:rsidR="00A51F04">
          <w:t>IUCN range map</w:t>
        </w:r>
        <w:r w:rsidR="00555230">
          <w:t xml:space="preserve"> </w:t>
        </w:r>
      </w:ins>
      <w:ins w:id="49" w:author="Casey" w:date="2016-12-28T16:34:00Z">
        <w:r w:rsidR="00A51F04">
          <w:t>and AquaMaps distribution</w:t>
        </w:r>
        <w:r w:rsidR="00555230">
          <w:t xml:space="preserve"> (including all non-zero probability of occurrence</w:t>
        </w:r>
      </w:ins>
      <w:ins w:id="50" w:author="Casey" w:date="2016-12-28T16:37:00Z">
        <w:r w:rsidR="00A51F04">
          <w:t>) both effectively represent a prediction of extent of occurrence; therefore, we should expect the two maps</w:t>
        </w:r>
      </w:ins>
      <w:ins w:id="51" w:author="Casey" w:date="2016-12-28T16:43:00Z">
        <w:r w:rsidR="00A51F04">
          <w:t xml:space="preserve"> </w:t>
        </w:r>
      </w:ins>
      <w:ins w:id="52" w:author="Casey" w:date="2016-12-28T16:44:00Z">
        <w:r w:rsidR="00A51F04">
          <w:t>to</w:t>
        </w:r>
      </w:ins>
      <w:ins w:id="53" w:author="Casey" w:date="2016-12-28T16:43:00Z">
        <w:r w:rsidR="00A51F04">
          <w:t xml:space="preserve"> show significant overlap in predicted range, and </w:t>
        </w:r>
      </w:ins>
      <w:ins w:id="54" w:author="Casey" w:date="2016-12-28T16:44:00Z">
        <w:r w:rsidR="00A51F04">
          <w:t xml:space="preserve">to </w:t>
        </w:r>
      </w:ins>
      <w:del w:id="55" w:author="Casey" w:date="2016-12-28T16:42:00Z">
        <w:r w:rsidR="00555230" w:rsidDel="00A51F04">
          <w:delText xml:space="preserve"> </w:delText>
        </w:r>
      </w:del>
      <w:del w:id="56" w:author="Casey" w:date="2016-12-28T16:29:00Z">
        <w:r w:rsidRPr="004D1E3D" w:rsidDel="00555230">
          <w:delText>As area of occupancy is generally defined as a subset of a species' extent of occurrence</w:delText>
        </w:r>
      </w:del>
      <w:del w:id="57" w:author="Casey" w:date="2016-12-28T16:34:00Z">
        <w:r w:rsidRPr="004D1E3D" w:rsidDel="00555230">
          <w:delText xml:space="preserve">, AquaMaps ranges </w:delText>
        </w:r>
      </w:del>
      <w:del w:id="58" w:author="Casey" w:date="2016-12-28T16:28:00Z">
        <w:r w:rsidRPr="004D1E3D" w:rsidDel="00555230">
          <w:delText xml:space="preserve">(effectively area of occupancy) </w:delText>
        </w:r>
      </w:del>
      <w:del w:id="59" w:author="Casey" w:date="2016-12-28T16:43:00Z">
        <w:r w:rsidRPr="004D1E3D" w:rsidDel="00A51F04">
          <w:delText>should generally</w:delText>
        </w:r>
      </w:del>
      <w:del w:id="60" w:author="Casey" w:date="2016-12-28T16:44:00Z">
        <w:r w:rsidRPr="004D1E3D" w:rsidDel="00A51F04">
          <w:delText xml:space="preserve"> </w:delText>
        </w:r>
      </w:del>
      <w:del w:id="61" w:author="Casey" w:date="2016-12-28T16:29:00Z">
        <w:r w:rsidRPr="004D1E3D" w:rsidDel="00555230">
          <w:delText>fall within the bounds of IUCN ranges (effectively extent of occurrence),</w:delText>
        </w:r>
      </w:del>
      <w:del w:id="62" w:author="Casey" w:date="2016-12-28T16:43:00Z">
        <w:r w:rsidRPr="004D1E3D" w:rsidDel="00A51F04">
          <w:delText xml:space="preserve"> </w:delText>
        </w:r>
      </w:del>
      <w:r w:rsidRPr="004D1E3D">
        <w:t>captur</w:t>
      </w:r>
      <w:ins w:id="63" w:author="Casey" w:date="2016-12-28T16:29:00Z">
        <w:r w:rsidR="00555230">
          <w:t>e</w:t>
        </w:r>
      </w:ins>
      <w:del w:id="64" w:author="Casey" w:date="2016-12-28T16:29:00Z">
        <w:r w:rsidRPr="004D1E3D" w:rsidDel="00555230">
          <w:delText>ing</w:delText>
        </w:r>
      </w:del>
      <w:r w:rsidRPr="004D1E3D">
        <w:t xml:space="preserve"> a </w:t>
      </w:r>
      <w:del w:id="65" w:author="Casey" w:date="2016-12-28T16:28:00Z">
        <w:r w:rsidRPr="004D1E3D" w:rsidDel="00DC6A6E">
          <w:delText xml:space="preserve">smaller </w:delText>
        </w:r>
      </w:del>
      <w:ins w:id="66" w:author="Casey" w:date="2016-12-28T16:28:00Z">
        <w:r w:rsidR="00DC6A6E">
          <w:t>similar</w:t>
        </w:r>
        <w:r w:rsidR="00DC6A6E" w:rsidRPr="004D1E3D">
          <w:t xml:space="preserve"> </w:t>
        </w:r>
      </w:ins>
      <w:r w:rsidRPr="004D1E3D">
        <w:t>total area. However, AquaMaps range maps are created independently from IUCN data and therefore exceptions are certain to arise. Here we are looking for systematic deviations from our expectations that might highlight implications of data use decisions.</w:t>
      </w:r>
    </w:p>
    <w:p w14:paraId="4969C904" w14:textId="77777777" w:rsidR="004C1D92" w:rsidRPr="004D1E3D" w:rsidRDefault="004D1E3D" w:rsidP="00CE57C9">
      <w:pPr>
        <w:pStyle w:val="Heading2"/>
      </w:pPr>
      <w:bookmarkStart w:id="67" w:name="taxonomic-and-geographic-coverage"/>
      <w:bookmarkEnd w:id="67"/>
      <w:r w:rsidRPr="004D1E3D">
        <w:t>Taxonomic and geographic coverage</w:t>
      </w:r>
    </w:p>
    <w:p w14:paraId="7A517AFD" w14:textId="4DE07A3C" w:rsidR="004C1D92" w:rsidRPr="004D1E3D" w:rsidRDefault="004D1E3D" w:rsidP="00E97534">
      <w:pPr>
        <w:pStyle w:val="BodyText"/>
      </w:pPr>
      <w:r w:rsidRPr="004D1E3D">
        <w:t>The two datasets have notably different taxonomic (Fig 1A) and regional (Figs 1B, 1C) coverage. AquaMaps encompasses a broader range of taxa than IUCN, as IUCN spatial data are only available for select taxonomic groups that have been comprehensively assessed. Of the 24,6</w:t>
      </w:r>
      <w:r w:rsidR="00D66E0D">
        <w:t>45</w:t>
      </w:r>
      <w:r w:rsidRPr="004D1E3D">
        <w:t xml:space="preserve"> species mapped within these datasets, only 2,27</w:t>
      </w:r>
      <w:r w:rsidR="00D66E0D">
        <w:t>1</w:t>
      </w:r>
      <w:r w:rsidRPr="004D1E3D">
        <w:t xml:space="preserve"> (9.3%) are mapped within both, with many taxa completely unrepresented in one dataset or the other. While species numbers in both datasets peak in tropical latitudes near the equator, species counts for IUCN maps drop quickly </w:t>
      </w:r>
      <w:r w:rsidRPr="004D1E3D">
        <w:lastRenderedPageBreak/>
        <w:t>beyond 30°N and 30°S, while AquaMaps includes distribution of species well into temperate latitudes. Together, the limitations of spatial and taxonomic coverage are likely to drive a researcher's choice of dataset far more strongly than the quality, format, or intended purpose of the dataset.</w:t>
      </w:r>
    </w:p>
    <w:p w14:paraId="22E82244" w14:textId="527B1967" w:rsidR="004C1D92" w:rsidRPr="004D1E3D" w:rsidRDefault="004D1E3D" w:rsidP="00E97534">
      <w:pPr>
        <w:pStyle w:val="BlockText"/>
      </w:pPr>
      <w:r w:rsidRPr="004D1E3D">
        <w:rPr>
          <w:b/>
        </w:rPr>
        <w:t>Fig 1. Taxonomic and geographic coverage of AquaMaps and IUCN range data.</w:t>
      </w:r>
      <w:r w:rsidRPr="004D1E3D">
        <w:t xml:space="preserve"> (A) Number and proportion of species by taxa included in each dataset. Overlapping species are dominated by bony fishes (</w:t>
      </w:r>
      <w:r w:rsidR="00D66E0D">
        <w:t>970</w:t>
      </w:r>
      <w:r w:rsidRPr="004D1E3D">
        <w:t xml:space="preserve"> species, primarily tropical taxa) and corals (</w:t>
      </w:r>
      <w:r w:rsidR="00D66E0D">
        <w:t>388</w:t>
      </w:r>
      <w:r w:rsidRPr="004D1E3D">
        <w:t xml:space="preserve"> species). (B, C) Global marine species count per 0.5° cell according to (B) AquaMaps and (C) IUCN. The margin frequency plots show relative species count per cell at each latitude and longitude.</w:t>
      </w:r>
    </w:p>
    <w:p w14:paraId="3E7742FA" w14:textId="77777777" w:rsidR="004C1D92" w:rsidRPr="004D1E3D" w:rsidRDefault="004D1E3D" w:rsidP="00CE57C9">
      <w:pPr>
        <w:pStyle w:val="Heading2"/>
      </w:pPr>
      <w:bookmarkStart w:id="68" w:name="distribution-and-range-size-alignment"/>
      <w:bookmarkEnd w:id="68"/>
      <w:r w:rsidRPr="004D1E3D">
        <w:t>Distribution and range size alignment</w:t>
      </w:r>
    </w:p>
    <w:p w14:paraId="0051341C" w14:textId="3E1DA18C" w:rsidR="004C1D92" w:rsidRPr="004D1E3D" w:rsidRDefault="004D1E3D" w:rsidP="00E97534">
      <w:pPr>
        <w:pStyle w:val="BodyText"/>
      </w:pPr>
      <w:r w:rsidRPr="004D1E3D">
        <w:t>Comparing distribution alignment and area ratio for the 2,27</w:t>
      </w:r>
      <w:r w:rsidR="00D66E0D">
        <w:t>1</w:t>
      </w:r>
      <w:r w:rsidRPr="004D1E3D">
        <w:t xml:space="preserve"> paired map species (Fig 2A), a weak negative linear pattern appears to emerge, suggesting that increasing similarity in range area correlates very slightly with decreasing distribution alignment (R</w:t>
      </w:r>
      <w:r w:rsidRPr="004D1E3D">
        <w:rPr>
          <w:vertAlign w:val="superscript"/>
        </w:rPr>
        <w:t>2</w:t>
      </w:r>
      <w:r w:rsidRPr="004D1E3D">
        <w:t xml:space="preserve"> = .016). The pattern itself is not particularly important, and emerges simply due to the nature of the analysis and the datasets. In particular, the AquaMaps model tends to extrapolate species ranges into suitable areas beyond known occurrences more frequently than IUCN maps, such that each additional unit of range predicted by AquaMaps will fall in different locations than an additional unit of range predicted using IUCN methodology. For species with dissimilar range areas, predicted distribution for the smaller range can more easily fall within the generous bounds of the larger range. For species with increasingly similar range areas, differences in methodology become more difficult to "hide," and the distribution alignment generally becomes slightly poorer.</w:t>
      </w:r>
    </w:p>
    <w:p w14:paraId="4648CDFE" w14:textId="05CEF909" w:rsidR="004C1D92" w:rsidRPr="004D1E3D" w:rsidRDefault="004D1E3D" w:rsidP="00E97534">
      <w:pPr>
        <w:pStyle w:val="BodyText"/>
      </w:pPr>
      <w:r w:rsidRPr="004D1E3D">
        <w:lastRenderedPageBreak/>
        <w:t>The mean distribution alignment for species included in both datasets was 63</w:t>
      </w:r>
      <w:r w:rsidR="00D66E0D">
        <w:t>.1</w:t>
      </w:r>
      <w:r w:rsidRPr="004D1E3D">
        <w:t xml:space="preserve">%; </w:t>
      </w:r>
      <w:r w:rsidR="00D66E0D">
        <w:t>the mean area alignment was 54.7</w:t>
      </w:r>
      <w:r w:rsidRPr="004D1E3D">
        <w:t>%. By dividing the paired map species into quadrants based on these means, we highlight categories of relationships to identify patterns in alignment differences. Representative maps from each category are provided in the supporting materials (Fig S3).</w:t>
      </w:r>
    </w:p>
    <w:p w14:paraId="72136F79" w14:textId="052BBF0E" w:rsidR="004C1D92" w:rsidRPr="004D1E3D" w:rsidRDefault="004D1E3D" w:rsidP="00E97534">
      <w:pPr>
        <w:pStyle w:val="BlockText"/>
      </w:pPr>
      <w:r w:rsidRPr="004D1E3D">
        <w:rPr>
          <w:b/>
        </w:rPr>
        <w:t>Fig 2. Comparison of alignment between AquaMaps and IUCN range data.</w:t>
      </w:r>
      <w:r w:rsidRPr="004D1E3D">
        <w:t xml:space="preserve"> (A) Distribution alignment (overlap of smaller range within larger) versus area ratio (the ratio of smaller range area to the larger range area) for 2,27</w:t>
      </w:r>
      <w:r w:rsidR="00D66E0D">
        <w:t>1</w:t>
      </w:r>
      <w:r w:rsidRPr="004D1E3D">
        <w:t xml:space="preserve"> species included in both IUCN and AquaMaps datasets. The upper right quadrant comprises species whose maps largely agree in both spatial distribution and the extent of described ranges (n = </w:t>
      </w:r>
      <w:r w:rsidR="00D66E0D">
        <w:t>510; 22.5</w:t>
      </w:r>
      <w:r w:rsidRPr="004D1E3D">
        <w:t>%</w:t>
      </w:r>
      <w:r w:rsidR="007201C9">
        <w:t xml:space="preserve"> of paired map species</w:t>
      </w:r>
      <w:r w:rsidRPr="004D1E3D">
        <w:t xml:space="preserve">). The upper left quadrant comprises species whose maps agree well in distribution, but disagree in area (n = </w:t>
      </w:r>
      <w:r w:rsidR="00D66E0D">
        <w:t>699; 30.8</w:t>
      </w:r>
      <w:r w:rsidRPr="004D1E3D">
        <w:t xml:space="preserve">%). The lower right quadrant includes species for which the paired maps generally agree in range area, but disagree on where those ranges occur (n = </w:t>
      </w:r>
      <w:r w:rsidR="00D66E0D">
        <w:t>631</w:t>
      </w:r>
      <w:r w:rsidRPr="004D1E3D">
        <w:t>; 27.</w:t>
      </w:r>
      <w:r w:rsidR="00D66E0D">
        <w:t>8</w:t>
      </w:r>
      <w:r w:rsidRPr="004D1E3D">
        <w:t>%). The lo</w:t>
      </w:r>
      <w:r>
        <w:t>wer left quadrant</w:t>
      </w:r>
      <w:r w:rsidRPr="004D1E3D">
        <w:t xml:space="preserve"> indicates species for which the map pairs agree poorly in both area and distribution (n = </w:t>
      </w:r>
      <w:r w:rsidR="00D66E0D">
        <w:t>431</w:t>
      </w:r>
      <w:r w:rsidRPr="004D1E3D">
        <w:t>; 19.</w:t>
      </w:r>
      <w:r w:rsidR="00D66E0D">
        <w:t>0</w:t>
      </w:r>
      <w:r w:rsidRPr="004D1E3D">
        <w:t>%). (B) Alignment quadrant breakdown of species by taxonomic group.</w:t>
      </w:r>
    </w:p>
    <w:p w14:paraId="6EA87A40" w14:textId="78069465" w:rsidR="004C1D92" w:rsidRPr="004D1E3D" w:rsidRDefault="004D1E3D" w:rsidP="00E97534">
      <w:pPr>
        <w:pStyle w:val="BodyText"/>
      </w:pPr>
      <w:r w:rsidRPr="004D1E3D">
        <w:t xml:space="preserve">The upper right quadrant includes the species (n = </w:t>
      </w:r>
      <w:r w:rsidR="00D66E0D">
        <w:t>510</w:t>
      </w:r>
      <w:r w:rsidRPr="004D1E3D">
        <w:t xml:space="preserve">) whose described ranges are above average in alignment of both spatial distribution and area. These species tend to be well-studied and include wide-ranging pelagic organisms such as marine mammals, tunas, and billfishes (Fig 2B). This result is not surprising, as species with very large ranges are likely to be more aligned regardless of methodology simply because </w:t>
      </w:r>
      <w:r w:rsidR="00E40EED">
        <w:t>both</w:t>
      </w:r>
      <w:r w:rsidR="00434F07">
        <w:t xml:space="preserve"> predicted ranges</w:t>
      </w:r>
      <w:r w:rsidRPr="004D1E3D">
        <w:t xml:space="preserve"> span nearly the entire map.</w:t>
      </w:r>
    </w:p>
    <w:p w14:paraId="5066EED9" w14:textId="2A84C9BB" w:rsidR="004C1D92" w:rsidRPr="004D1E3D" w:rsidRDefault="004D1E3D" w:rsidP="00E97534">
      <w:pPr>
        <w:pStyle w:val="BodyText"/>
      </w:pPr>
      <w:r w:rsidRPr="004D1E3D">
        <w:t xml:space="preserve">The area-mismatched ranges contained in the upper left quadrant (n = </w:t>
      </w:r>
      <w:r w:rsidR="00D66E0D">
        <w:t>699</w:t>
      </w:r>
      <w:r w:rsidRPr="004D1E3D">
        <w:t xml:space="preserve">) include many species whose spatial distribution is similar, but where one range is notably larger than the other. </w:t>
      </w:r>
      <w:r w:rsidRPr="004D1E3D">
        <w:lastRenderedPageBreak/>
        <w:t>For 88</w:t>
      </w:r>
      <w:r w:rsidR="00D66E0D">
        <w:t>.3</w:t>
      </w:r>
      <w:r w:rsidRPr="004D1E3D">
        <w:t>% of the species in this quadrant, the IUCN range is larger than the AquaMaps range,</w:t>
      </w:r>
      <w:ins w:id="69" w:author="Casey" w:date="2016-12-28T16:47:00Z">
        <w:r w:rsidR="00927329" w:rsidRPr="00927329">
          <w:t xml:space="preserve"> </w:t>
        </w:r>
        <w:commentRangeStart w:id="70"/>
        <w:r w:rsidR="00927329">
          <w:t>which suggests a systematic introduction</w:t>
        </w:r>
        <w:commentRangeEnd w:id="70"/>
        <w:r w:rsidR="00927329">
          <w:rPr>
            <w:rStyle w:val="CommentReference"/>
          </w:rPr>
          <w:commentReference w:id="70"/>
        </w:r>
        <w:r w:rsidR="00927329" w:rsidRPr="004D1E3D">
          <w:t xml:space="preserve"> of commission </w:t>
        </w:r>
        <w:r w:rsidR="00927329">
          <w:t xml:space="preserve">errors by IUCN </w:t>
        </w:r>
        <w:r w:rsidR="00927329" w:rsidRPr="004D1E3D">
          <w:t xml:space="preserve">and/or omission errors by </w:t>
        </w:r>
        <w:r w:rsidR="00927329">
          <w:t>AquaMaps</w:t>
        </w:r>
      </w:ins>
      <w:r w:rsidRPr="004D1E3D">
        <w:t>. Below we explore one underlying source of commission errors.</w:t>
      </w:r>
    </w:p>
    <w:p w14:paraId="17E5CF94" w14:textId="4209439A" w:rsidR="004C1D92" w:rsidRPr="004D1E3D" w:rsidRDefault="004D1E3D" w:rsidP="00E97534">
      <w:pPr>
        <w:pStyle w:val="BodyText"/>
      </w:pPr>
      <w:r w:rsidRPr="004D1E3D">
        <w:t xml:space="preserve">Species found in the lower right quadrant (n = </w:t>
      </w:r>
      <w:r w:rsidR="00D66E0D">
        <w:t>631</w:t>
      </w:r>
      <w:r w:rsidRPr="004D1E3D">
        <w:t>) represent cases of "two wrongs make a right." For these species, IUCN and AquaMaps both predict ranges extending far beyond the overlapping region, but the methodological differences result in very different extrapolations. Consequently, area ratios are high, though the poor distribution alignment indicates that one or both datasets are introducing significant errors. In this quadrant, the IUCN range is the larger for only 56.5% of species,</w:t>
      </w:r>
      <w:ins w:id="71" w:author="Casey" w:date="2016-12-28T16:47:00Z">
        <w:r w:rsidR="00927329" w:rsidRPr="00927329">
          <w:t xml:space="preserve"> </w:t>
        </w:r>
        <w:r w:rsidR="00927329">
          <w:t>which does not seem to imply a systematic introduction of errors</w:t>
        </w:r>
      </w:ins>
      <w:r w:rsidRPr="004D1E3D">
        <w:t>.</w:t>
      </w:r>
    </w:p>
    <w:p w14:paraId="665924F3" w14:textId="7E9C1947" w:rsidR="004C1D92" w:rsidRPr="004D1E3D" w:rsidRDefault="004D1E3D" w:rsidP="00E97534">
      <w:pPr>
        <w:pStyle w:val="BodyText"/>
      </w:pPr>
      <w:r w:rsidRPr="004D1E3D">
        <w:t xml:space="preserve">The lower left quadrant includes species (n = </w:t>
      </w:r>
      <w:r w:rsidR="00D66E0D">
        <w:t>431</w:t>
      </w:r>
      <w:r w:rsidRPr="004D1E3D">
        <w:t>) where alignment is poor in both dimensions. In this quadrant, the IUCN range is larger for only 24.6% of species</w:t>
      </w:r>
      <w:r w:rsidR="00D11FA6">
        <w:t>,</w:t>
      </w:r>
      <w:ins w:id="72" w:author="Casey" w:date="2016-12-28T16:47:00Z">
        <w:r w:rsidR="00927329" w:rsidRPr="00927329">
          <w:t xml:space="preserve"> </w:t>
        </w:r>
        <w:r w:rsidR="00927329">
          <w:t>suggesting a systematic introduction of commission errors by AquaMaps and/or omission errors by IUCN</w:t>
        </w:r>
      </w:ins>
      <w:r w:rsidRPr="004D1E3D">
        <w:t xml:space="preserve">. Data-poor species are more common in this quadrant; indeed, the median number of species occurrence records (averaging occurrences from the Ocean Biogeographic Information System (OBIS) [20] and the Global Biodiversity Information Facility (GBIF) [21]) for this quadrant is </w:t>
      </w:r>
      <w:r w:rsidR="00D66E0D">
        <w:t>23</w:t>
      </w:r>
      <w:r w:rsidRPr="004D1E3D">
        <w:t xml:space="preserve"> records, compared to a median of </w:t>
      </w:r>
      <w:r w:rsidR="00D66E0D">
        <w:t>96</w:t>
      </w:r>
      <w:r w:rsidRPr="004D1E3D">
        <w:t xml:space="preserve"> records for species across the other three quadrants. The AquaMaps dataset offers its own quality metric based on the number of unique 0.5° cells containing valid occurrences; for this quadrant, the median "occurcells" is 11 compared to a median of 40 across the other three quadrants. Care should be taken when using distribution and range maps based upon fewer observations, as they clearly bear greater uncertainty; AquaMaps explicitly warns against using any of its maps generated with an "occurcells" count fewer than 10 [1].</w:t>
      </w:r>
    </w:p>
    <w:p w14:paraId="04EB635C" w14:textId="77777777" w:rsidR="004C1D92" w:rsidRPr="004D1E3D" w:rsidRDefault="004D1E3D" w:rsidP="00CE57C9">
      <w:pPr>
        <w:pStyle w:val="Heading2"/>
      </w:pPr>
      <w:bookmarkStart w:id="73" w:name="coral-depth-exploration"/>
      <w:bookmarkEnd w:id="73"/>
      <w:r w:rsidRPr="004D1E3D">
        <w:lastRenderedPageBreak/>
        <w:t>Coral depth exploration</w:t>
      </w:r>
    </w:p>
    <w:p w14:paraId="554F752C" w14:textId="46EA0B30" w:rsidR="004C1D92" w:rsidRPr="004D1E3D" w:rsidRDefault="004D1E3D" w:rsidP="00E97534">
      <w:pPr>
        <w:pStyle w:val="BodyText"/>
      </w:pPr>
      <w:r w:rsidRPr="004D1E3D">
        <w:t xml:space="preserve">Because corals dominate the upper-left "distribution-aligned" quadrant of Fig 2A (n = </w:t>
      </w:r>
      <w:r w:rsidR="00D66E0D">
        <w:t>231; 33</w:t>
      </w:r>
      <w:r w:rsidRPr="004D1E3D">
        <w:t>% of all species in this quadrant), we explored implications of explicitly restricting IUCN ranges to depths based on species' life histories. This adjustment was not necessary for AquaMaps data because models explicitly include ocean depth preference as a parameter. While depth is recommended by the IUCN as a criterion for providers of range maps ("The limits of distribution can be determined by using known occurrences of the species, along with the knowledge of habitat preferences, remaining suitable habitat, elevation limited, and other expert knowledge of the species and its range." [2]), it is not presented as a requirement, so we cannot take its inclusion for granted.</w:t>
      </w:r>
      <w:ins w:id="74" w:author="Casey O'Hara" w:date="2016-12-21T08:53:00Z">
        <w:r w:rsidR="00DD395D">
          <w:t xml:space="preserve">  Additionally, </w:t>
        </w:r>
      </w:ins>
      <w:ins w:id="75" w:author="Casey O'Hara" w:date="2016-12-21T08:54:00Z">
        <w:r w:rsidR="00DD395D">
          <w:t xml:space="preserve">IUCN Red List mapping standards </w:t>
        </w:r>
      </w:ins>
      <w:ins w:id="76" w:author="Casey O'Hara" w:date="2016-12-21T08:57:00Z">
        <w:r w:rsidR="00DD395D">
          <w:t xml:space="preserve">formerly </w:t>
        </w:r>
      </w:ins>
      <w:ins w:id="77" w:author="Casey O'Hara" w:date="2016-12-21T08:54:00Z">
        <w:r w:rsidR="00DD395D">
          <w:t>required, and still allow, a 50 km buffer around the coastline for coastal species</w:t>
        </w:r>
      </w:ins>
      <w:ins w:id="78" w:author="Casey O'Hara" w:date="2016-12-21T09:10:00Z">
        <w:r w:rsidR="00EB7542">
          <w:t xml:space="preserve"> [REF TRAINING MATERIALS]</w:t>
        </w:r>
      </w:ins>
      <w:ins w:id="79" w:author="Casey O'Hara" w:date="2016-12-21T08:54:00Z">
        <w:r w:rsidR="00DD395D">
          <w:t xml:space="preserve">; such a buffer directly conflicts with </w:t>
        </w:r>
      </w:ins>
      <w:ins w:id="80" w:author="Casey O'Hara" w:date="2016-12-21T08:59:00Z">
        <w:r w:rsidR="00DD395D">
          <w:t xml:space="preserve">habitat limitations </w:t>
        </w:r>
      </w:ins>
      <w:ins w:id="81" w:author="Casey O'Hara" w:date="2016-12-21T09:13:00Z">
        <w:r w:rsidR="00EB7542">
          <w:t>(</w:t>
        </w:r>
      </w:ins>
      <w:ins w:id="82" w:author="Casey O'Hara" w:date="2016-12-21T08:59:00Z">
        <w:r w:rsidR="00DD395D">
          <w:t>such as depth</w:t>
        </w:r>
      </w:ins>
      <w:ins w:id="83" w:author="Casey O'Hara" w:date="2016-12-21T09:13:00Z">
        <w:r w:rsidR="00EB7542">
          <w:t>)</w:t>
        </w:r>
      </w:ins>
      <w:ins w:id="84" w:author="Casey O'Hara" w:date="2016-12-21T09:09:00Z">
        <w:r w:rsidR="00EB7542">
          <w:t xml:space="preserve"> and distorts our understanding of species </w:t>
        </w:r>
        <w:commentRangeStart w:id="85"/>
        <w:r w:rsidR="00EB7542">
          <w:t>distribution.</w:t>
        </w:r>
      </w:ins>
      <w:commentRangeEnd w:id="85"/>
      <w:r w:rsidR="00CD1D34">
        <w:rPr>
          <w:rStyle w:val="CommentReference"/>
        </w:rPr>
        <w:commentReference w:id="85"/>
      </w:r>
    </w:p>
    <w:p w14:paraId="644EEE07" w14:textId="77777777" w:rsidR="004C1D92" w:rsidRPr="004D1E3D" w:rsidRDefault="004D1E3D" w:rsidP="006D71A5">
      <w:pPr>
        <w:pStyle w:val="BodyText"/>
      </w:pPr>
      <w:commentRangeStart w:id="86"/>
      <w:r w:rsidRPr="004D1E3D">
        <w:t xml:space="preserve">Fig 3A shows aggregated ranges </w:t>
      </w:r>
      <w:commentRangeEnd w:id="86"/>
      <w:r w:rsidR="006E084E">
        <w:rPr>
          <w:rStyle w:val="CommentReference"/>
        </w:rPr>
        <w:commentReference w:id="86"/>
      </w:r>
      <w:r w:rsidRPr="004D1E3D">
        <w:t>of the 463 coral species mapped in the IUCN dataset, with their ranges broken into proportional area deeper and shallower than 200 m. According to IUCN descriptions, none of these species is indicated to occur deeper than 200 m, and 94% are confined to waters shallower than 50 m; seven of the mapped species had no reported depth information. Clipping coral ranges to shallower than 200 m eliminated an average of 47.6% of the total predicted area while still allowing for a generous estimate of suitable habitat.</w:t>
      </w:r>
    </w:p>
    <w:p w14:paraId="430E629A" w14:textId="77777777" w:rsidR="004C1D92" w:rsidRPr="004D1E3D" w:rsidRDefault="004D1E3D" w:rsidP="006D71A5">
      <w:pPr>
        <w:pStyle w:val="BlockText"/>
      </w:pPr>
      <w:r w:rsidRPr="004D1E3D">
        <w:rPr>
          <w:b/>
        </w:rPr>
        <w:t>Fig 3. Effect of 200 m depth constraint on IUCN range maps for coral species.</w:t>
      </w:r>
      <w:r w:rsidRPr="004D1E3D">
        <w:t xml:space="preserve"> (A) Aggregate map combining ranges of the 463 coral species mapped in the IUCN dataset, showing raw ranges and ranges clipped to 200 m depth. (B) Alignment quadrant breakdown </w:t>
      </w:r>
      <w:r w:rsidRPr="004D1E3D">
        <w:lastRenderedPageBreak/>
        <w:t>of paired map coral species using original data from IUCN and AquaMaps (as in Fig 2B) and the same species with IUCN ranges clipped to 200 m depth.</w:t>
      </w:r>
    </w:p>
    <w:p w14:paraId="19E9828B" w14:textId="64B18491" w:rsidR="004C1D92" w:rsidRPr="004D1E3D" w:rsidRDefault="004D1E3D" w:rsidP="00E97534">
      <w:pPr>
        <w:pStyle w:val="BodyText"/>
      </w:pPr>
      <w:r w:rsidRPr="004D1E3D">
        <w:t xml:space="preserve">In constraining coral ranges to appropriate depths, we see a strong increase in the apparent alignment of species maps between IUCN and AquaMaps (Fig 3B). Membership in the "well-aligned" quadrant jumped from 22.4% to 76.2%, with a corresponding decrease in all other quadrants. By excluding the unsuitable areas from IUCN's </w:t>
      </w:r>
      <w:del w:id="87" w:author="Casey" w:date="2016-12-27T15:06:00Z">
        <w:r w:rsidRPr="004D1E3D" w:rsidDel="00434F07">
          <w:delText>extent of occurrence</w:delText>
        </w:r>
      </w:del>
      <w:ins w:id="88" w:author="Casey" w:date="2016-12-27T15:06:00Z">
        <w:r w:rsidR="00434F07">
          <w:t>predicted range</w:t>
        </w:r>
      </w:ins>
      <w:r w:rsidRPr="004D1E3D">
        <w:t xml:space="preserve">, we eliminate preventable commission errors and more closely approximate the </w:t>
      </w:r>
      <w:del w:id="89" w:author="Casey" w:date="2016-12-27T15:06:00Z">
        <w:r w:rsidRPr="004D1E3D" w:rsidDel="00434F07">
          <w:delText>area of occupancy</w:delText>
        </w:r>
      </w:del>
      <w:ins w:id="90" w:author="Casey" w:date="2016-12-27T15:06:00Z">
        <w:r w:rsidR="00434F07">
          <w:t>range</w:t>
        </w:r>
      </w:ins>
      <w:r w:rsidRPr="004D1E3D">
        <w:t xml:space="preserve"> described by AquaMaps. See Fig S4 to examine the shifts of individual species among the quadrants.</w:t>
      </w:r>
    </w:p>
    <w:p w14:paraId="2E41C4BF" w14:textId="53FBDD89" w:rsidR="004C1D92" w:rsidRPr="004D1E3D" w:rsidRDefault="004D1E3D" w:rsidP="00022A77">
      <w:pPr>
        <w:pStyle w:val="BodyText"/>
      </w:pPr>
      <w:r w:rsidRPr="004D1E3D">
        <w:t xml:space="preserve">The true distribution of each of these corals remains imperfectly known. Certainly some commission errors result from </w:t>
      </w:r>
      <w:ins w:id="91" w:author="Casey O'Hara" w:date="2016-12-21T11:12:00Z">
        <w:r w:rsidR="009C4999">
          <w:t xml:space="preserve">IUCN Red List </w:t>
        </w:r>
      </w:ins>
      <w:ins w:id="92" w:author="Casey O'Hara" w:date="2016-12-21T09:08:00Z">
        <w:r w:rsidR="00C22006">
          <w:t xml:space="preserve">mapping standards including </w:t>
        </w:r>
      </w:ins>
      <w:ins w:id="93" w:author="Casey O'Hara" w:date="2016-12-21T09:06:00Z">
        <w:r w:rsidR="00C22006">
          <w:t>coastline buffers</w:t>
        </w:r>
      </w:ins>
      <w:ins w:id="94" w:author="Casey O'Hara" w:date="2016-12-21T09:08:00Z">
        <w:r w:rsidR="00C22006">
          <w:t xml:space="preserve"> and “minimum convex polygons”</w:t>
        </w:r>
      </w:ins>
      <w:del w:id="95" w:author="Casey O'Hara" w:date="2016-12-21T09:08:00Z">
        <w:r w:rsidRPr="004D1E3D" w:rsidDel="00C22006">
          <w:delText>extent of occurrence boundaries including areas where species do not actually exist (as recognized by the definition of this method)</w:delText>
        </w:r>
      </w:del>
      <w:r w:rsidRPr="004D1E3D">
        <w:t>, and others may be due to experts taking a precautionary (i.e.</w:t>
      </w:r>
      <w:r w:rsidR="00571AED">
        <w:t xml:space="preserve">, </w:t>
      </w:r>
      <w:r w:rsidRPr="004D1E3D">
        <w:t xml:space="preserve">generous) approach to likely occurrence. Yet a simple and sensible shift in method drastically decreases the likelihood of introducing commission errors, with little chance of introducing omission errors, greatly improving our confidence in the remaining reported distributions for most purposes. This change applies just as readily to the IUCN coral maps that are not included in the paired map analysis, and likely to other </w:t>
      </w:r>
      <w:ins w:id="96" w:author="Casey O'Hara" w:date="2016-12-21T09:09:00Z">
        <w:r w:rsidR="00C22006">
          <w:t xml:space="preserve">coastal and </w:t>
        </w:r>
      </w:ins>
      <w:r w:rsidRPr="004D1E3D">
        <w:t xml:space="preserve">reef-associated flora and fauna. </w:t>
      </w:r>
      <w:commentRangeStart w:id="97"/>
      <w:r w:rsidRPr="004D1E3D">
        <w:t>While species depth preferences are an easy and consistent means of constraining range predictions, other conditions such as salinity and temperature could be cautiously used to refine the results of expert opinions</w:t>
      </w:r>
      <w:commentRangeEnd w:id="97"/>
      <w:r w:rsidR="006E084E">
        <w:rPr>
          <w:rStyle w:val="CommentReference"/>
        </w:rPr>
        <w:commentReference w:id="97"/>
      </w:r>
      <w:ins w:id="98" w:author="Casey O'Hara" w:date="2016-12-20T14:01:00Z">
        <w:r w:rsidR="00A72977">
          <w:t xml:space="preserve">, much as AquaMaps models use such </w:t>
        </w:r>
      </w:ins>
      <w:ins w:id="99" w:author="Casey O'Hara" w:date="2016-12-20T14:09:00Z">
        <w:r w:rsidR="00665454">
          <w:t>conditions</w:t>
        </w:r>
      </w:ins>
      <w:ins w:id="100" w:author="Casey O'Hara" w:date="2016-12-20T14:01:00Z">
        <w:r w:rsidR="00A72977">
          <w:t xml:space="preserve"> to </w:t>
        </w:r>
      </w:ins>
      <w:ins w:id="101" w:author="Casey O'Hara" w:date="2016-12-20T14:04:00Z">
        <w:r w:rsidR="00665454">
          <w:t>predict</w:t>
        </w:r>
      </w:ins>
      <w:ins w:id="102" w:author="Casey O'Hara" w:date="2016-12-20T14:01:00Z">
        <w:r w:rsidR="00A72977">
          <w:t xml:space="preserve"> suitable habitat</w:t>
        </w:r>
      </w:ins>
      <w:r w:rsidRPr="004D1E3D">
        <w:t>.</w:t>
      </w:r>
    </w:p>
    <w:p w14:paraId="2C259A58" w14:textId="77777777" w:rsidR="004C1D92" w:rsidRPr="004D1E3D" w:rsidRDefault="004D1E3D" w:rsidP="00CE57C9">
      <w:pPr>
        <w:pStyle w:val="Heading2"/>
      </w:pPr>
      <w:bookmarkStart w:id="103" w:name="georegional-constraint-exploration"/>
      <w:bookmarkEnd w:id="103"/>
      <w:r w:rsidRPr="004D1E3D">
        <w:t>Georegional constraint exploration</w:t>
      </w:r>
    </w:p>
    <w:p w14:paraId="399EFC55" w14:textId="77777777" w:rsidR="004C1D92" w:rsidRPr="004D1E3D" w:rsidRDefault="004D1E3D" w:rsidP="00E97534">
      <w:pPr>
        <w:pStyle w:val="BodyText"/>
      </w:pPr>
      <w:r w:rsidRPr="004D1E3D">
        <w:t xml:space="preserve">From the entirety of the AquaMaps dataset, we identified 3,208 Indo-Pacific species whose equatorial distributions (between 25° S and 20° N) encounter an eastern range limit at 175° W. A clear discontinuity in species distributions of a single example species (Fig 4A) and </w:t>
      </w:r>
      <w:r w:rsidRPr="004D1E3D">
        <w:lastRenderedPageBreak/>
        <w:t>all 3,208 species in aggregate (Fig 4B) matches perfectly with FAO region 77 [13]; other discontinuities are apparent at other FAO boundaries, despite these boundaries not being actively studied in this analysis.</w:t>
      </w:r>
    </w:p>
    <w:p w14:paraId="234324F8" w14:textId="77777777" w:rsidR="004C1D92" w:rsidRPr="004D1E3D" w:rsidRDefault="004D1E3D" w:rsidP="00E97534">
      <w:pPr>
        <w:pStyle w:val="BlockText"/>
      </w:pPr>
      <w:r w:rsidRPr="004D1E3D">
        <w:rPr>
          <w:b/>
        </w:rPr>
        <w:t>Fig 4. Effect of FAO Major Fishing Area constraints on AquaMaps distributions.</w:t>
      </w:r>
      <w:r w:rsidRPr="004D1E3D">
        <w:t xml:space="preserve"> (A) AquaMaps species distribution of </w:t>
      </w:r>
      <w:r w:rsidRPr="004D1E3D">
        <w:rPr>
          <w:i/>
        </w:rPr>
        <w:t>Hoplichthys regani</w:t>
      </w:r>
      <w:r w:rsidRPr="004D1E3D">
        <w:t>, the ghost flathead, with known occurrence records. (B) Aggregated AquaMaps predicted ranges for 3,208 species whose equatorial distribution encounters an eastern discontinuity exactly at 175° W, the boundary between FAO Major Fishing Areas 71 and 77 (shown in blue). Other FAO area boundaries create additional clear discontinuities.</w:t>
      </w:r>
    </w:p>
    <w:p w14:paraId="61EDFAA2" w14:textId="77777777" w:rsidR="004C1D92" w:rsidRPr="004D1E3D" w:rsidRDefault="004D1E3D" w:rsidP="00E97534">
      <w:pPr>
        <w:pStyle w:val="BodyText"/>
      </w:pPr>
      <w:r w:rsidRPr="004D1E3D">
        <w:t>FAO Major Fishing Area boundaries provide a readily available method to roughly constrain AquaMaps predictions to appropriate ocean basins, thus eliminating a large source of potential commission errors and enabling rapid modeling of thousands of species ranges. However, these boundaries are defined for statistical purposes based on economic and political considerations rather than ecological considerations, and can result in odd discontinuities in species range predictions where otherwise suitable habitat is excluded. While such a discontinuous boundary would likely be obvious when inspecting the distribution of an individual species, the distinction is likely to be obscured when aggregating many species ranges as is typical for biodiversity or conservation studies.</w:t>
      </w:r>
    </w:p>
    <w:p w14:paraId="01B51011" w14:textId="5368BDAD" w:rsidR="004C1D92" w:rsidRPr="004D1E3D" w:rsidRDefault="004D1E3D" w:rsidP="00E97534">
      <w:pPr>
        <w:pStyle w:val="BodyText"/>
      </w:pPr>
      <w:commentRangeStart w:id="104"/>
      <w:r w:rsidRPr="004D1E3D">
        <w:t xml:space="preserve">The ratio </w:t>
      </w:r>
      <w:commentRangeEnd w:id="104"/>
      <w:r w:rsidR="006E084E">
        <w:rPr>
          <w:rStyle w:val="CommentReference"/>
        </w:rPr>
        <w:commentReference w:id="104"/>
      </w:r>
      <w:r w:rsidRPr="004D1E3D">
        <w:t xml:space="preserve">of the total predicted range for a species to the number of "occurcells" used to generate the map provides a measure of the degree to which AquaMaps extrapolates </w:t>
      </w:r>
      <w:ins w:id="105" w:author="Casey" w:date="2016-12-28T17:16:00Z">
        <w:r w:rsidR="00F2316C">
          <w:t xml:space="preserve">geographic </w:t>
        </w:r>
      </w:ins>
      <w:r w:rsidRPr="004D1E3D">
        <w:t>range area from limited data. For example, AquaMaps predicts a total range of 5.4 million km</w:t>
      </w:r>
      <w:r w:rsidRPr="004D1E3D">
        <w:rPr>
          <w:vertAlign w:val="superscript"/>
        </w:rPr>
        <w:t>2</w:t>
      </w:r>
      <w:r w:rsidRPr="004D1E3D">
        <w:t xml:space="preserve"> for both the round ray </w:t>
      </w:r>
      <w:r w:rsidRPr="004D1E3D">
        <w:rPr>
          <w:i/>
        </w:rPr>
        <w:t>Rajella fyllae</w:t>
      </w:r>
      <w:r w:rsidRPr="004D1E3D">
        <w:t xml:space="preserve"> and the brittle star </w:t>
      </w:r>
      <w:r w:rsidRPr="004D1E3D">
        <w:rPr>
          <w:i/>
        </w:rPr>
        <w:t>Ophiothrix plana</w:t>
      </w:r>
      <w:r w:rsidRPr="004D1E3D">
        <w:t xml:space="preserve">; but the map for </w:t>
      </w:r>
      <w:r w:rsidRPr="004D1E3D">
        <w:rPr>
          <w:i/>
        </w:rPr>
        <w:t>R. fyllae</w:t>
      </w:r>
      <w:r w:rsidRPr="004D1E3D">
        <w:t xml:space="preserve"> is generated using 116 "occurcells" (for </w:t>
      </w:r>
      <w:ins w:id="106" w:author="Casey" w:date="2016-12-28T17:16:00Z">
        <w:r w:rsidR="00F2316C" w:rsidRPr="004D1E3D">
          <w:t xml:space="preserve">a </w:t>
        </w:r>
        <w:r w:rsidR="00F2316C">
          <w:t>“geometric space”</w:t>
        </w:r>
        <w:r w:rsidR="00F2316C" w:rsidRPr="004D1E3D">
          <w:t xml:space="preserve"> </w:t>
        </w:r>
      </w:ins>
      <w:r w:rsidRPr="004D1E3D">
        <w:t xml:space="preserve">extrapolation rate of 46,800 </w:t>
      </w:r>
      <w:r w:rsidRPr="004D1E3D">
        <w:lastRenderedPageBreak/>
        <w:t>km</w:t>
      </w:r>
      <w:r w:rsidRPr="004D1E3D">
        <w:rPr>
          <w:vertAlign w:val="superscript"/>
        </w:rPr>
        <w:t>2</w:t>
      </w:r>
      <w:r w:rsidRPr="004D1E3D">
        <w:t xml:space="preserve"> per cell) while the map for </w:t>
      </w:r>
      <w:r w:rsidRPr="004D1E3D">
        <w:rPr>
          <w:i/>
        </w:rPr>
        <w:t>O. plana</w:t>
      </w:r>
      <w:r w:rsidRPr="004D1E3D">
        <w:t xml:space="preserve"> is generated using only four (for a</w:t>
      </w:r>
      <w:r w:rsidR="00C234B7">
        <w:t xml:space="preserve"> </w:t>
      </w:r>
      <w:r w:rsidRPr="004D1E3D">
        <w:t>rate of 1,360,000 km</w:t>
      </w:r>
      <w:r w:rsidRPr="004D1E3D">
        <w:rPr>
          <w:vertAlign w:val="superscript"/>
        </w:rPr>
        <w:t>2</w:t>
      </w:r>
      <w:r w:rsidRPr="004D1E3D">
        <w:t xml:space="preserve"> per cell).</w:t>
      </w:r>
      <w:r w:rsidR="00C234B7">
        <w:t xml:space="preserve">  </w:t>
      </w:r>
      <w:ins w:id="107" w:author="Casey" w:date="2016-12-28T16:09:00Z">
        <w:r w:rsidR="00DE428F">
          <w:t xml:space="preserve">To estimate the rate at which AquaMaps extrapolates into </w:t>
        </w:r>
      </w:ins>
      <w:ins w:id="108" w:author="Casey" w:date="2016-12-28T16:10:00Z">
        <w:r w:rsidR="00DE428F">
          <w:t>“environmental space”, we weight</w:t>
        </w:r>
      </w:ins>
      <w:ins w:id="109" w:author="Casey" w:date="2016-12-28T16:19:00Z">
        <w:r w:rsidR="00571AED">
          <w:t>ed</w:t>
        </w:r>
      </w:ins>
      <w:ins w:id="110" w:author="Casey" w:date="2016-12-28T16:09:00Z">
        <w:r w:rsidR="00DE428F">
          <w:t xml:space="preserve"> each cell’s geographic area by its </w:t>
        </w:r>
        <w:r w:rsidR="00571AED">
          <w:t>environmental suitability (i.e.</w:t>
        </w:r>
      </w:ins>
      <w:ins w:id="111" w:author="Casey" w:date="2016-12-28T16:26:00Z">
        <w:r w:rsidR="00571AED">
          <w:t>,</w:t>
        </w:r>
      </w:ins>
      <w:ins w:id="112" w:author="Casey" w:date="2016-12-28T16:09:00Z">
        <w:r w:rsidR="00DE428F">
          <w:t xml:space="preserve"> probability of occurrence), and see a similar pattern: </w:t>
        </w:r>
        <w:r w:rsidR="00DE428F" w:rsidRPr="00CD1D34">
          <w:rPr>
            <w:i/>
          </w:rPr>
          <w:t>R. fyllae</w:t>
        </w:r>
        <w:r w:rsidR="00DE428F">
          <w:t>’s “environmental space” extrapolation rate is 29,000 km</w:t>
        </w:r>
        <w:r w:rsidR="00DE428F" w:rsidRPr="00CD1D34">
          <w:rPr>
            <w:vertAlign w:val="superscript"/>
          </w:rPr>
          <w:t>2</w:t>
        </w:r>
        <w:r w:rsidR="00DE428F">
          <w:t xml:space="preserve"> of suitability-weighted area per occurcell, compared to 763,000 km</w:t>
        </w:r>
        <w:r w:rsidR="00DE428F" w:rsidRPr="00CD1D34">
          <w:rPr>
            <w:vertAlign w:val="superscript"/>
          </w:rPr>
          <w:t>2</w:t>
        </w:r>
        <w:r w:rsidR="00DE428F">
          <w:t xml:space="preserve"> of suitability-weighted area per cell for </w:t>
        </w:r>
        <w:r w:rsidR="00DE428F" w:rsidRPr="00CD1D34">
          <w:rPr>
            <w:i/>
          </w:rPr>
          <w:t>O. plana</w:t>
        </w:r>
        <w:r w:rsidR="00DE428F">
          <w:t>.</w:t>
        </w:r>
      </w:ins>
    </w:p>
    <w:p w14:paraId="1A360F48" w14:textId="6872F184" w:rsidR="004C1D92" w:rsidRPr="004D1E3D" w:rsidRDefault="004D1E3D" w:rsidP="00E97534">
      <w:pPr>
        <w:pStyle w:val="BodyText"/>
      </w:pPr>
      <w:del w:id="113" w:author="Casey" w:date="2016-12-28T17:19:00Z">
        <w:r w:rsidRPr="004D1E3D" w:rsidDel="00104A61">
          <w:delText>By th</w:delText>
        </w:r>
        <w:r w:rsidR="00434F07" w:rsidDel="00104A61">
          <w:delText>e</w:delText>
        </w:r>
        <w:r w:rsidRPr="004D1E3D" w:rsidDel="00104A61">
          <w:delText>s</w:delText>
        </w:r>
        <w:r w:rsidR="00434F07" w:rsidDel="00104A61">
          <w:delText>e</w:delText>
        </w:r>
        <w:r w:rsidRPr="004D1E3D" w:rsidDel="00104A61">
          <w:delText xml:space="preserve"> measure</w:delText>
        </w:r>
        <w:r w:rsidR="00434F07" w:rsidDel="00104A61">
          <w:delText>s</w:delText>
        </w:r>
      </w:del>
      <w:ins w:id="114" w:author="Casey" w:date="2016-12-28T17:19:00Z">
        <w:r w:rsidR="00104A61" w:rsidRPr="00104A61">
          <w:t xml:space="preserve"> </w:t>
        </w:r>
        <w:r w:rsidR="00104A61" w:rsidRPr="004D1E3D">
          <w:t>By th</w:t>
        </w:r>
        <w:r w:rsidR="00104A61">
          <w:t>e</w:t>
        </w:r>
        <w:r w:rsidR="00104A61" w:rsidRPr="004D1E3D">
          <w:t>s</w:t>
        </w:r>
        <w:r w:rsidR="00104A61">
          <w:t>e</w:t>
        </w:r>
        <w:r w:rsidR="00104A61" w:rsidRPr="004D1E3D">
          <w:t xml:space="preserve"> measure</w:t>
        </w:r>
        <w:r w:rsidR="00104A61">
          <w:t>s</w:t>
        </w:r>
      </w:ins>
      <w:r w:rsidRPr="004D1E3D">
        <w:t xml:space="preserve">, the 3,208 species range maps included in Fig 4 tend to extrapolate farther based on limited data: </w:t>
      </w:r>
      <w:ins w:id="115" w:author="Casey" w:date="2016-12-28T17:15:00Z">
        <w:r w:rsidR="00F2316C">
          <w:t xml:space="preserve">into geographic space, </w:t>
        </w:r>
      </w:ins>
      <w:r w:rsidRPr="004D1E3D">
        <w:t xml:space="preserve">a </w:t>
      </w:r>
      <w:r w:rsidR="00F2316C" w:rsidRPr="004D1E3D">
        <w:t xml:space="preserve">mean predicted range </w:t>
      </w:r>
      <w:r w:rsidRPr="004D1E3D">
        <w:t>of 827,200 km</w:t>
      </w:r>
      <w:r w:rsidRPr="004D1E3D">
        <w:rPr>
          <w:vertAlign w:val="superscript"/>
        </w:rPr>
        <w:t>2</w:t>
      </w:r>
      <w:r w:rsidRPr="004D1E3D">
        <w:t xml:space="preserve"> per "occurcell" compared to a mean predicted range of 485,300 km</w:t>
      </w:r>
      <w:r w:rsidRPr="004D1E3D">
        <w:rPr>
          <w:vertAlign w:val="superscript"/>
        </w:rPr>
        <w:t>2</w:t>
      </w:r>
      <w:r w:rsidRPr="004D1E3D">
        <w:t xml:space="preserve"> per "occurcell" for the overall AquaMaps dataset</w:t>
      </w:r>
      <w:r w:rsidR="00434F07">
        <w:t xml:space="preserve">; </w:t>
      </w:r>
      <w:ins w:id="116" w:author="Casey" w:date="2016-12-28T17:15:00Z">
        <w:r w:rsidR="00F2316C">
          <w:t>into environmental space, the mean rate is 511,300 km</w:t>
        </w:r>
        <w:r w:rsidR="00F2316C" w:rsidRPr="00434F07">
          <w:rPr>
            <w:vertAlign w:val="superscript"/>
          </w:rPr>
          <w:t>2</w:t>
        </w:r>
        <w:r w:rsidR="00F2316C">
          <w:t xml:space="preserve"> per cell compared to 303,700 km</w:t>
        </w:r>
        <w:r w:rsidR="00F2316C" w:rsidRPr="00434F07">
          <w:rPr>
            <w:vertAlign w:val="superscript"/>
          </w:rPr>
          <w:t>2</w:t>
        </w:r>
        <w:r w:rsidR="00F2316C">
          <w:t xml:space="preserve"> per cell</w:t>
        </w:r>
        <w:r w:rsidR="00F2316C" w:rsidRPr="004D1E3D">
          <w:t xml:space="preserve">. </w:t>
        </w:r>
      </w:ins>
      <w:r w:rsidRPr="004D1E3D">
        <w:t>This suggests that the FAO boundaries may not be sufficient to adequately constrain computer-generated ranges. To reduce the incidence of commission errors due to aggressive extrapolation, it may be desirable to fine-tune the computer model output with additional filters, such as ecoregional constraints, e.g. Marine Ecoregions of the World [22], or distance-based methods, e.g. inverse distance weighting to enforce proximity to known observations. Expert review, though time-consuming, is the most certain route to boosting confidence in these predicted distributions.</w:t>
      </w:r>
    </w:p>
    <w:p w14:paraId="26F4EBFE" w14:textId="77777777" w:rsidR="004C1D92" w:rsidRPr="004D1E3D" w:rsidRDefault="004D1E3D" w:rsidP="00CE57C9">
      <w:pPr>
        <w:pStyle w:val="Heading2"/>
      </w:pPr>
      <w:bookmarkStart w:id="117" w:name="case-study-mpa-gap-analysis"/>
      <w:bookmarkEnd w:id="117"/>
      <w:r w:rsidRPr="004D1E3D">
        <w:t>Case Study: MPA Gap Analysis</w:t>
      </w:r>
    </w:p>
    <w:p w14:paraId="1D0E278C" w14:textId="1D8561E5" w:rsidR="004C1D92" w:rsidRPr="004D1E3D" w:rsidRDefault="004D1E3D" w:rsidP="006D71A5">
      <w:pPr>
        <w:pStyle w:val="BodyText"/>
      </w:pPr>
      <w:r w:rsidRPr="004D1E3D">
        <w:t xml:space="preserve">Klein et al. [12] compare the global distribution of species to the global distribution of marine protected areas to assess how well current MPAs overlap with species ranges and identify which species fall through gaps in protection. The study relied on the </w:t>
      </w:r>
      <w:del w:id="118" w:author="Casey" w:date="2016-12-28T17:42:00Z">
        <w:r w:rsidRPr="004D1E3D" w:rsidDel="00B42417">
          <w:delText xml:space="preserve">2014 </w:delText>
        </w:r>
      </w:del>
      <w:ins w:id="119" w:author="Casey" w:date="2016-12-28T17:42:00Z">
        <w:r w:rsidR="00B42417">
          <w:t>08/2013</w:t>
        </w:r>
        <w:r w:rsidR="00B42417" w:rsidRPr="004D1E3D">
          <w:t xml:space="preserve"> </w:t>
        </w:r>
      </w:ins>
      <w:r w:rsidRPr="004D1E3D">
        <w:t xml:space="preserve">version of the AquaMaps database, using a probability of occurrence threshold of 50% or greater, to determine species presence, and the World Database of Protected Areas to define zones of marine </w:t>
      </w:r>
      <w:r w:rsidRPr="004D1E3D">
        <w:lastRenderedPageBreak/>
        <w:t>protection. They found that the global MPA network leaves 90.5% of marine species with less than 5% of their overall range represented within MPAs, and 1.4% of species have no protection at all (i.e.</w:t>
      </w:r>
      <w:r w:rsidR="00571AED">
        <w:t>,</w:t>
      </w:r>
      <w:r w:rsidRPr="004D1E3D">
        <w:t xml:space="preserve"> "gap" species).</w:t>
      </w:r>
      <w:ins w:id="120" w:author="Casey" w:date="2016-12-27T17:44:00Z">
        <w:r w:rsidR="00CC76A9">
          <w:t xml:space="preserve">  But what if the researchers had </w:t>
        </w:r>
      </w:ins>
      <w:ins w:id="121" w:author="Casey" w:date="2016-12-28T16:21:00Z">
        <w:r w:rsidR="00571AED">
          <w:t>chosen to use</w:t>
        </w:r>
      </w:ins>
      <w:ins w:id="122" w:author="Casey" w:date="2016-12-27T17:44:00Z">
        <w:r w:rsidR="00CC76A9">
          <w:t xml:space="preserve"> IUCN data for their analysis rather than AquaMaps?</w:t>
        </w:r>
      </w:ins>
    </w:p>
    <w:p w14:paraId="430FE925" w14:textId="77777777" w:rsidR="004C1D92" w:rsidRPr="004D1E3D" w:rsidRDefault="004D1E3D" w:rsidP="006D71A5">
      <w:pPr>
        <w:pStyle w:val="BodyText"/>
      </w:pPr>
      <w:r w:rsidRPr="004D1E3D">
        <w:t xml:space="preserve">We recalculated the amount of under-protected and gap species using all available IUCN species ranges, as well as the </w:t>
      </w:r>
      <w:r w:rsidRPr="006D71A5">
        <w:t>2015</w:t>
      </w:r>
      <w:r w:rsidRPr="004D1E3D">
        <w:t xml:space="preserve"> AquaMaps data at a 50% threshold to replicate the original methods and a 0% threshold to more closely approximate the extent of occurrence represented by IUCN data (Fig 5). </w:t>
      </w:r>
      <w:commentRangeStart w:id="123"/>
      <w:r w:rsidRPr="004D1E3D">
        <w:t xml:space="preserve">Comparing the IUCN results to the AquaMaps 2015 results (at 0% threshold) we found a five-fold increase in the proportion of gap species </w:t>
      </w:r>
      <w:commentRangeEnd w:id="123"/>
      <w:r w:rsidR="009C4913">
        <w:rPr>
          <w:rStyle w:val="CommentReference"/>
        </w:rPr>
        <w:commentReference w:id="123"/>
      </w:r>
      <w:r w:rsidRPr="004D1E3D">
        <w:t>(6.4% of species vs. 1.2%) and dramatically larger proportion of species with less than 2% of their range protected (73.2% of species vs. 47.7%). However, this comparison also indicates a larger proportion of well-protected species with greater than 10% of range protected (2.9% of species vs. 1.5%).</w:t>
      </w:r>
    </w:p>
    <w:p w14:paraId="54700EA0" w14:textId="0FD490C3" w:rsidR="004C1D92" w:rsidRPr="004D1E3D" w:rsidRDefault="004D1E3D" w:rsidP="00E97534">
      <w:pPr>
        <w:pStyle w:val="BlockText"/>
      </w:pPr>
      <w:r w:rsidRPr="004D1E3D">
        <w:rPr>
          <w:b/>
        </w:rPr>
        <w:t>Fig 5. MPA gap analysis results based upon alternate choices of datasets.</w:t>
      </w:r>
      <w:r w:rsidRPr="004D1E3D">
        <w:t xml:space="preserve"> Percent of species range covered by MPAs based upon methods in Klein et al. (2015). Scenario 1 replicates the original results, measuring protected range of species in AquaMaps </w:t>
      </w:r>
      <w:del w:id="124" w:author="Casey" w:date="2016-12-28T17:39:00Z">
        <w:r w:rsidRPr="004D1E3D" w:rsidDel="007631DB">
          <w:delText xml:space="preserve">2014 </w:delText>
        </w:r>
      </w:del>
      <w:ins w:id="125" w:author="Casey" w:date="2016-12-28T17:39:00Z">
        <w:r w:rsidR="00B42417">
          <w:t>version 08/2013</w:t>
        </w:r>
        <w:r w:rsidR="007631DB" w:rsidRPr="004D1E3D">
          <w:t xml:space="preserve"> </w:t>
        </w:r>
      </w:ins>
      <w:r w:rsidRPr="004D1E3D">
        <w:t xml:space="preserve">dataset, with a 50% presence threshold, against the 2014 World Database of Protected Areas, filtered for IUCN categories I-IV that overlap marine areas. Scenario 2 updates the results using AquaMaps </w:t>
      </w:r>
      <w:ins w:id="126" w:author="Casey" w:date="2016-12-28T17:41:00Z">
        <w:r w:rsidR="007631DB">
          <w:t xml:space="preserve">version </w:t>
        </w:r>
      </w:ins>
      <w:ins w:id="127" w:author="Casey" w:date="2016-12-28T17:39:00Z">
        <w:r w:rsidR="007631DB">
          <w:t>08/</w:t>
        </w:r>
      </w:ins>
      <w:r w:rsidRPr="004D1E3D">
        <w:t xml:space="preserve">2015, showing very small changes despite the inclusion of an additional 5,545 species. Scenario 3, </w:t>
      </w:r>
      <w:ins w:id="128" w:author="Casey" w:date="2016-12-28T17:47:00Z">
        <w:r w:rsidR="00B42417">
          <w:t xml:space="preserve">still </w:t>
        </w:r>
      </w:ins>
      <w:r w:rsidRPr="004D1E3D">
        <w:t>using 2015 AquaMaps data, drops the presence threshold to zero, showing an expected decrease in gap species, but also a decrease in species with 5% or greater protected range. Scenario 4 examines species MPA coverage using only the IUCN dataset.</w:t>
      </w:r>
    </w:p>
    <w:p w14:paraId="6F96C373" w14:textId="4D6AADD5" w:rsidR="00CC76A9" w:rsidRDefault="00CC76A9" w:rsidP="00022A77">
      <w:pPr>
        <w:pStyle w:val="BodyText"/>
        <w:rPr>
          <w:ins w:id="129" w:author="Casey" w:date="2016-12-27T17:45:00Z"/>
        </w:rPr>
      </w:pPr>
      <w:ins w:id="130" w:author="Casey" w:date="2016-12-27T17:50:00Z">
        <w:r>
          <w:lastRenderedPageBreak/>
          <w:t>In performing this</w:t>
        </w:r>
      </w:ins>
      <w:ins w:id="131" w:author="Casey" w:date="2016-12-27T17:45:00Z">
        <w:r>
          <w:t xml:space="preserve"> analysis</w:t>
        </w:r>
      </w:ins>
      <w:ins w:id="132" w:author="Casey" w:date="2016-12-27T17:50:00Z">
        <w:r>
          <w:t xml:space="preserve">, </w:t>
        </w:r>
      </w:ins>
      <w:ins w:id="133" w:author="Casey" w:date="2016-12-28T17:20:00Z">
        <w:r w:rsidR="00104A61">
          <w:t>our intent is not</w:t>
        </w:r>
      </w:ins>
      <w:ins w:id="134" w:author="Casey" w:date="2016-12-27T17:45:00Z">
        <w:r>
          <w:t xml:space="preserve"> to call into question the </w:t>
        </w:r>
      </w:ins>
      <w:ins w:id="135" w:author="Casey" w:date="2016-12-27T17:46:00Z">
        <w:r>
          <w:t>assumptions,</w:t>
        </w:r>
      </w:ins>
      <w:ins w:id="136" w:author="Casey" w:date="2016-12-27T17:45:00Z">
        <w:r>
          <w:t xml:space="preserve"> methodology</w:t>
        </w:r>
      </w:ins>
      <w:ins w:id="137" w:author="Casey" w:date="2016-12-27T17:46:00Z">
        <w:r>
          <w:t>, or results</w:t>
        </w:r>
      </w:ins>
      <w:ins w:id="138" w:author="Casey" w:date="2016-12-27T17:45:00Z">
        <w:r>
          <w:t xml:space="preserve"> of the original MPA gap analysis.  Rather</w:t>
        </w:r>
      </w:ins>
      <w:ins w:id="139" w:author="Casey" w:date="2016-12-27T17:47:00Z">
        <w:r>
          <w:t xml:space="preserve"> we </w:t>
        </w:r>
        <w:r w:rsidR="00C0194B">
          <w:t xml:space="preserve">intend to illustrate how differences between these two datasets could significantly influence </w:t>
        </w:r>
      </w:ins>
      <w:ins w:id="140" w:author="Casey" w:date="2016-12-27T17:56:00Z">
        <w:r w:rsidR="00C0194B">
          <w:t xml:space="preserve">conservation research </w:t>
        </w:r>
      </w:ins>
      <w:ins w:id="141" w:author="Casey" w:date="2016-12-27T17:57:00Z">
        <w:r w:rsidR="00C0194B">
          <w:t xml:space="preserve">outcomes </w:t>
        </w:r>
      </w:ins>
      <w:ins w:id="142" w:author="Casey" w:date="2016-12-27T17:47:00Z">
        <w:r w:rsidR="00571AED">
          <w:t>(e.g.</w:t>
        </w:r>
        <w:r w:rsidR="00C0194B">
          <w:t xml:space="preserve"> a</w:t>
        </w:r>
      </w:ins>
      <w:ins w:id="143" w:author="Casey" w:date="2016-12-27T17:56:00Z">
        <w:r w:rsidR="00C0194B">
          <w:t>n apparent</w:t>
        </w:r>
      </w:ins>
      <w:ins w:id="144" w:author="Casey" w:date="2016-12-27T17:47:00Z">
        <w:r w:rsidR="00C0194B">
          <w:t xml:space="preserve"> fivefold increase in gap species) and </w:t>
        </w:r>
      </w:ins>
      <w:ins w:id="145" w:author="Casey" w:date="2016-12-27T17:57:00Z">
        <w:r w:rsidR="00C0194B">
          <w:t>resulting</w:t>
        </w:r>
      </w:ins>
      <w:ins w:id="146" w:author="Casey" w:date="2016-12-27T17:47:00Z">
        <w:r w:rsidR="00C0194B">
          <w:t xml:space="preserve"> </w:t>
        </w:r>
      </w:ins>
      <w:ins w:id="147" w:author="Casey" w:date="2016-12-27T17:55:00Z">
        <w:r w:rsidR="00C0194B">
          <w:t xml:space="preserve">conclusions </w:t>
        </w:r>
        <w:r w:rsidR="00EA6B8E">
          <w:t xml:space="preserve">about conservation </w:t>
        </w:r>
      </w:ins>
      <w:ins w:id="148" w:author="Casey" w:date="2016-12-28T16:22:00Z">
        <w:r w:rsidR="00571AED">
          <w:t>efforts</w:t>
        </w:r>
      </w:ins>
      <w:ins w:id="149" w:author="Casey" w:date="2016-12-27T17:55:00Z">
        <w:r w:rsidR="00EA6B8E">
          <w:t xml:space="preserve"> </w:t>
        </w:r>
      </w:ins>
      <w:ins w:id="150" w:author="Casey" w:date="2016-12-27T17:47:00Z">
        <w:r w:rsidR="00571AED">
          <w:t>(e.g.</w:t>
        </w:r>
        <w:r w:rsidR="00C0194B">
          <w:t xml:space="preserve"> </w:t>
        </w:r>
      </w:ins>
      <w:ins w:id="151" w:author="Casey" w:date="2016-12-28T16:22:00Z">
        <w:r w:rsidR="00571AED">
          <w:t xml:space="preserve">the </w:t>
        </w:r>
      </w:ins>
      <w:ins w:id="152" w:author="Casey" w:date="2016-12-27T18:11:00Z">
        <w:r w:rsidR="00EA6B8E">
          <w:t>effectiveness of</w:t>
        </w:r>
      </w:ins>
      <w:ins w:id="153" w:author="Casey" w:date="2016-12-27T17:47:00Z">
        <w:r w:rsidR="00C0194B">
          <w:t xml:space="preserve"> MPA</w:t>
        </w:r>
      </w:ins>
      <w:ins w:id="154" w:author="Casey" w:date="2016-12-27T18:11:00Z">
        <w:r w:rsidR="00EA6B8E">
          <w:t xml:space="preserve"> policy</w:t>
        </w:r>
      </w:ins>
      <w:ins w:id="155" w:author="Casey" w:date="2016-12-27T17:47:00Z">
        <w:r w:rsidR="00C0194B">
          <w:t>).</w:t>
        </w:r>
      </w:ins>
    </w:p>
    <w:p w14:paraId="69EDF653" w14:textId="05D503FF" w:rsidR="004C1D92" w:rsidRPr="004D1E3D" w:rsidRDefault="004D1E3D" w:rsidP="00022A77">
      <w:pPr>
        <w:pStyle w:val="BodyText"/>
      </w:pPr>
      <w:r w:rsidRPr="004D1E3D">
        <w:t>To achieve more comprehensive taxonomic coverage of species ranges it may be desirable to use these two datasets together. The Ocean Health Index (OHI) is one analysis that uses both IUCN and AquaMaps spatial data, in conjunction with extinction risk categories from the IUCN Red List of Threatened Species, to calculate area-weighted extinction risks for the Species component of the index. To combine these data sets, OHI uses all available IUCN range maps, and then supplements with AquaMaps data (with "presence" determined by 40% or greater probability of occurrence) for species whose ranges are not represented within IUCN; species without valid Red List extinction risk categories are excluded from analysis [4,5]. Such a combination of two inherently different datasets increases the number of species represented within the analysis, but the differences in range representations between the datasets is likely to distort the results.</w:t>
      </w:r>
    </w:p>
    <w:p w14:paraId="690FC510" w14:textId="0FEB174D" w:rsidR="004C1D92" w:rsidRPr="004D1E3D" w:rsidRDefault="004D1E3D" w:rsidP="0095288C">
      <w:pPr>
        <w:pStyle w:val="BodyText"/>
      </w:pPr>
      <w:r w:rsidRPr="004D1E3D">
        <w:t xml:space="preserve">While it may be unrealistic to "fix" one data set to match the other, we may be able to reduce the impact of the tradeoffs inherent in each. Trimming unsuitable habitat from the IUCN's extent of occurrence maps, for example by explicitly clipping them to appropriate depths for corals and reef-associated species, would </w:t>
      </w:r>
      <w:del w:id="156" w:author="Casey" w:date="2016-12-27T14:38:00Z">
        <w:r w:rsidRPr="004D1E3D" w:rsidDel="00664B01">
          <w:delText>result in maps that more closely approximate areas of occupancy</w:delText>
        </w:r>
      </w:del>
      <w:ins w:id="157" w:author="Casey" w:date="2016-12-27T14:38:00Z">
        <w:r w:rsidR="00664B01">
          <w:t xml:space="preserve">reduce commission errors </w:t>
        </w:r>
      </w:ins>
      <w:ins w:id="158" w:author="Casey" w:date="2016-12-27T14:39:00Z">
        <w:r w:rsidR="00664B01">
          <w:t xml:space="preserve">introduced </w:t>
        </w:r>
      </w:ins>
      <w:ins w:id="159" w:author="Casey" w:date="2016-12-27T14:40:00Z">
        <w:r w:rsidR="0095288C">
          <w:t>by adherence</w:t>
        </w:r>
        <w:r w:rsidR="00664B01">
          <w:t xml:space="preserve"> to</w:t>
        </w:r>
      </w:ins>
      <w:ins w:id="160" w:author="Casey" w:date="2016-12-27T14:38:00Z">
        <w:r w:rsidR="00664B01">
          <w:t xml:space="preserve"> IUCN mapping standards, particularly the </w:t>
        </w:r>
      </w:ins>
      <w:ins w:id="161" w:author="Casey" w:date="2016-12-27T14:41:00Z">
        <w:r w:rsidR="00664B01">
          <w:t xml:space="preserve">legacy </w:t>
        </w:r>
      </w:ins>
      <w:ins w:id="162" w:author="Casey" w:date="2016-12-27T14:38:00Z">
        <w:r w:rsidR="00664B01">
          <w:t>50 km coastline buffer</w:t>
        </w:r>
      </w:ins>
      <w:r w:rsidRPr="004D1E3D">
        <w:t xml:space="preserve">. Conversely, including all AquaMaps cells with a non-zero "probability of occurrence" (rather than using a probability threshold to determine presence, e.g. greater than 40% for the Ocean Health Index [4,5] or 50% </w:t>
      </w:r>
      <w:r w:rsidRPr="004D1E3D">
        <w:lastRenderedPageBreak/>
        <w:t xml:space="preserve">for the MPA gap analysis [12]) would allow for the most generous inclusion of species range, resulting in maps that </w:t>
      </w:r>
      <w:del w:id="163" w:author="Casey" w:date="2016-12-27T14:33:00Z">
        <w:r w:rsidRPr="004D1E3D" w:rsidDel="00CD1D34">
          <w:delText>more closely, though still imperfectly, approach</w:delText>
        </w:r>
      </w:del>
      <w:ins w:id="164" w:author="Casey" w:date="2016-12-27T14:33:00Z">
        <w:r w:rsidR="00CD1D34">
          <w:t xml:space="preserve">more closely </w:t>
        </w:r>
      </w:ins>
      <w:ins w:id="165" w:author="Casey" w:date="2016-12-27T14:42:00Z">
        <w:r w:rsidR="00664B01">
          <w:t xml:space="preserve">align </w:t>
        </w:r>
      </w:ins>
      <w:ins w:id="166" w:author="Casey" w:date="2016-12-27T14:33:00Z">
        <w:r w:rsidR="00CD1D34">
          <w:t>with the intent of</w:t>
        </w:r>
      </w:ins>
      <w:r w:rsidRPr="004D1E3D">
        <w:t xml:space="preserve"> the IUCN's extents of occurrence.</w:t>
      </w:r>
    </w:p>
    <w:p w14:paraId="1D07DAC5" w14:textId="77777777" w:rsidR="004C1D92" w:rsidRPr="004D1E3D" w:rsidRDefault="004D1E3D" w:rsidP="00CE57C9">
      <w:pPr>
        <w:pStyle w:val="Heading1"/>
      </w:pPr>
      <w:bookmarkStart w:id="167" w:name="conclusions"/>
      <w:bookmarkEnd w:id="167"/>
      <w:r w:rsidRPr="004D1E3D">
        <w:t>Conclusions</w:t>
      </w:r>
    </w:p>
    <w:p w14:paraId="516076E1" w14:textId="53BD9819" w:rsidR="004C1D92" w:rsidRPr="004D1E3D" w:rsidRDefault="004D1E3D" w:rsidP="006D71A5">
      <w:pPr>
        <w:pStyle w:val="BodyText"/>
      </w:pPr>
      <w:r w:rsidRPr="004D1E3D">
        <w:t xml:space="preserve">No dataset can ever claim to know the "truth" of the location and extent of marine biodiversity. AquaMaps and IUCN range maps show strong agreement for many well-studied species, but for many others, substantial differences arise from differences in methodology and intent of each dataset. While the decision of which dataset to use should ideally be driven by the intended purpose for which it was created, the fact is that geographic and taxonomic coverage will likely be a more important factor in determining which dataset is used. Recognizing and acknowledging the advantages and differences of the range maps presented by these datasets will increase their utility for research and conservation actions. Conclusions drawn from each of these datasets could paint dramatically different pictures of global marine biodiversity or the effectiveness of conservation management decisions. By highlighting the distinctions between these two important </w:t>
      </w:r>
      <w:del w:id="168" w:author="Casey" w:date="2016-12-27T18:12:00Z">
        <w:r w:rsidRPr="004D1E3D" w:rsidDel="00EA6B8E">
          <w:delText xml:space="preserve">and fundamentally different </w:delText>
        </w:r>
      </w:del>
      <w:r w:rsidRPr="004D1E3D">
        <w:t xml:space="preserve">marine species range datasets, we </w:t>
      </w:r>
      <w:commentRangeStart w:id="169"/>
      <w:ins w:id="170" w:author="Casey" w:date="2016-12-27T17:58:00Z">
        <w:r w:rsidR="00C0194B">
          <w:t xml:space="preserve">hope to encourage stronger collaboration between </w:t>
        </w:r>
      </w:ins>
      <w:ins w:id="171" w:author="Casey" w:date="2016-12-27T17:59:00Z">
        <w:r w:rsidR="00C0194B">
          <w:t xml:space="preserve">IUCN experts and AquaMaps to </w:t>
        </w:r>
      </w:ins>
      <w:ins w:id="172" w:author="Casey" w:date="2016-12-28T19:08:00Z">
        <w:r w:rsidR="0085107C">
          <w:t>benefit</w:t>
        </w:r>
      </w:ins>
      <w:bookmarkStart w:id="173" w:name="_GoBack"/>
      <w:bookmarkEnd w:id="173"/>
      <w:ins w:id="174" w:author="Casey" w:date="2016-12-27T18:00:00Z">
        <w:r w:rsidR="00C0194B">
          <w:t xml:space="preserve"> </w:t>
        </w:r>
      </w:ins>
      <w:ins w:id="175" w:author="Casey" w:date="2016-12-27T18:12:00Z">
        <w:r w:rsidR="00EA6B8E">
          <w:t xml:space="preserve">both datasets.  </w:t>
        </w:r>
      </w:ins>
      <w:commentRangeEnd w:id="169"/>
      <w:ins w:id="176" w:author="Casey" w:date="2016-12-27T18:15:00Z">
        <w:r w:rsidR="00EA6B8E">
          <w:rPr>
            <w:rStyle w:val="CommentReference"/>
          </w:rPr>
          <w:commentReference w:id="169"/>
        </w:r>
      </w:ins>
      <w:ins w:id="178" w:author="Casey" w:date="2016-12-27T18:12:00Z">
        <w:r w:rsidR="00EA6B8E">
          <w:t xml:space="preserve">A more transparent and reproducible </w:t>
        </w:r>
      </w:ins>
      <w:ins w:id="179" w:author="Casey" w:date="2016-12-27T18:13:00Z">
        <w:r w:rsidR="00EA6B8E">
          <w:t xml:space="preserve">approach for describing species ranges, incorporating the best aspects of both </w:t>
        </w:r>
      </w:ins>
      <w:ins w:id="180" w:author="Casey" w:date="2016-12-27T18:16:00Z">
        <w:r w:rsidR="00EA6B8E">
          <w:t xml:space="preserve">distribution </w:t>
        </w:r>
      </w:ins>
      <w:ins w:id="181" w:author="Casey" w:date="2016-12-27T18:13:00Z">
        <w:r w:rsidR="00EA6B8E">
          <w:t>modeling and expert opinion, would greatly</w:t>
        </w:r>
      </w:ins>
      <w:ins w:id="182" w:author="Casey" w:date="2016-12-27T17:59:00Z">
        <w:r w:rsidR="00C0194B">
          <w:t xml:space="preserve"> </w:t>
        </w:r>
      </w:ins>
      <w:r w:rsidRPr="004D1E3D">
        <w:t>improve our ability to inform strategic and effective conservation policy that supports a resilient ocean ecosystem.</w:t>
      </w:r>
    </w:p>
    <w:p w14:paraId="7CBD823B" w14:textId="77777777" w:rsidR="004C1D92" w:rsidRPr="004D1E3D" w:rsidRDefault="002F2882" w:rsidP="00CE57C9">
      <w:r>
        <w:pict w14:anchorId="7FEC208B">
          <v:rect id="_x0000_i1025" style="width:0;height:1.5pt" o:hralign="center" o:hrstd="t" o:hr="t"/>
        </w:pict>
      </w:r>
    </w:p>
    <w:p w14:paraId="0D3A123D" w14:textId="77777777" w:rsidR="004C1D92" w:rsidRPr="004D1E3D" w:rsidRDefault="004D1E3D" w:rsidP="00CE57C9">
      <w:pPr>
        <w:pStyle w:val="Heading1"/>
      </w:pPr>
      <w:bookmarkStart w:id="183" w:name="acknowledgments"/>
      <w:bookmarkEnd w:id="183"/>
      <w:r w:rsidRPr="004D1E3D">
        <w:lastRenderedPageBreak/>
        <w:t>Acknowledgments</w:t>
      </w:r>
    </w:p>
    <w:p w14:paraId="07DA6AEE" w14:textId="7613EC10" w:rsidR="004C1D92" w:rsidRPr="004D1E3D" w:rsidRDefault="004D1E3D" w:rsidP="006D71A5">
      <w:pPr>
        <w:pStyle w:val="FirstParagraph"/>
      </w:pPr>
      <w:r w:rsidRPr="004D1E3D">
        <w:t xml:space="preserve">We are thankful to Melanie Frazier, Julia Stewart Lowndes, Halley Froelich, </w:t>
      </w:r>
      <w:r w:rsidR="004D337C">
        <w:t xml:space="preserve">and </w:t>
      </w:r>
      <w:r w:rsidRPr="004D1E3D">
        <w:t>Claire Runge for their insightful comments on this manuscript, and to the National Center for Ecological Analysis and Synthesis for computation support. We acknowledge financial support from the Gordon and Betty Moore Foundation.</w:t>
      </w:r>
    </w:p>
    <w:p w14:paraId="6144EBD9" w14:textId="77777777" w:rsidR="004D1E3D" w:rsidRPr="004D1E3D" w:rsidRDefault="004D1E3D" w:rsidP="00CE57C9">
      <w:pPr>
        <w:rPr>
          <w:rFonts w:eastAsiaTheme="majorEastAsia"/>
          <w:color w:val="345A8A" w:themeColor="accent1" w:themeShade="B5"/>
          <w:sz w:val="32"/>
          <w:szCs w:val="32"/>
        </w:rPr>
      </w:pPr>
      <w:bookmarkStart w:id="184" w:name="references"/>
      <w:bookmarkEnd w:id="184"/>
      <w:r w:rsidRPr="004D1E3D">
        <w:br w:type="page"/>
      </w:r>
    </w:p>
    <w:p w14:paraId="2C18D74C" w14:textId="77777777" w:rsidR="004C1D92" w:rsidRPr="004D1E3D" w:rsidRDefault="004D1E3D" w:rsidP="00CE57C9">
      <w:pPr>
        <w:pStyle w:val="Heading1"/>
      </w:pPr>
      <w:r w:rsidRPr="004D1E3D">
        <w:lastRenderedPageBreak/>
        <w:t>References</w:t>
      </w:r>
    </w:p>
    <w:p w14:paraId="500854ED" w14:textId="77777777" w:rsidR="004C1D92" w:rsidRPr="004D1E3D" w:rsidRDefault="004D1E3D" w:rsidP="00CE57C9">
      <w:pPr>
        <w:pStyle w:val="Bibliography"/>
      </w:pPr>
      <w:r w:rsidRPr="004D1E3D">
        <w:t xml:space="preserve">1. Kaschner K, Rius-Barile J, Kesner-Reyes K, Garilao C, Kullander S, Rees T, et al. AquaMaps: Predicted range maps for aquatic species [Internet]. 2015. Available: </w:t>
      </w:r>
      <w:hyperlink r:id="rId12">
        <w:r w:rsidRPr="004D1E3D">
          <w:rPr>
            <w:rStyle w:val="Hyperlink"/>
          </w:rPr>
          <w:t>www.aquamaps.org</w:t>
        </w:r>
      </w:hyperlink>
    </w:p>
    <w:p w14:paraId="6AAEEB86" w14:textId="77777777" w:rsidR="004C1D92" w:rsidRPr="004D1E3D" w:rsidRDefault="004D1E3D" w:rsidP="00CE57C9">
      <w:pPr>
        <w:pStyle w:val="Bibliography"/>
      </w:pPr>
      <w:r w:rsidRPr="004D1E3D">
        <w:t xml:space="preserve">2. IUCN. The IUCN Red List of Threatened Species [Internet]. International Union for the Conservation of Nature. 2015. Available: </w:t>
      </w:r>
      <w:hyperlink r:id="rId13">
        <w:r w:rsidRPr="004D1E3D">
          <w:rPr>
            <w:rStyle w:val="Hyperlink"/>
          </w:rPr>
          <w:t>http://www.iucnredlist.org</w:t>
        </w:r>
      </w:hyperlink>
    </w:p>
    <w:p w14:paraId="538E754E" w14:textId="77777777" w:rsidR="004C1D92" w:rsidRPr="004D1E3D" w:rsidRDefault="004D1E3D" w:rsidP="00CE57C9">
      <w:pPr>
        <w:pStyle w:val="Bibliography"/>
      </w:pPr>
      <w:r w:rsidRPr="004D1E3D">
        <w:t>3. Gaston KJ, Fuller RA. The sizes of species’ geographic ranges. Journal of Applied Ecology. 2009;46: 1–9. doi:</w:t>
      </w:r>
      <w:hyperlink r:id="rId14">
        <w:r w:rsidRPr="004D1E3D">
          <w:rPr>
            <w:rStyle w:val="Hyperlink"/>
          </w:rPr>
          <w:t>10.1111/j.1365-2664.2008.01596.x</w:t>
        </w:r>
      </w:hyperlink>
    </w:p>
    <w:p w14:paraId="1B371452" w14:textId="77777777" w:rsidR="004C1D92" w:rsidRPr="004D1E3D" w:rsidRDefault="004D1E3D" w:rsidP="00CE57C9">
      <w:pPr>
        <w:pStyle w:val="Bibliography"/>
      </w:pPr>
      <w:r w:rsidRPr="004D1E3D">
        <w:t>4. Halpern BS, Longo C, Hardy D, McLeod KL, Samhouri JF, Katona SK, et al. An index to assess the health and benefits of the global ocean. Nature. 2012;488: 615–620. doi:</w:t>
      </w:r>
      <w:hyperlink r:id="rId15">
        <w:r w:rsidRPr="004D1E3D">
          <w:rPr>
            <w:rStyle w:val="Hyperlink"/>
          </w:rPr>
          <w:t>10.1038/nature11397</w:t>
        </w:r>
      </w:hyperlink>
    </w:p>
    <w:p w14:paraId="2B133F3E" w14:textId="77777777" w:rsidR="004C1D92" w:rsidRPr="004D1E3D" w:rsidRDefault="004D1E3D" w:rsidP="00CE57C9">
      <w:pPr>
        <w:pStyle w:val="Bibliography"/>
      </w:pPr>
      <w:r w:rsidRPr="004D1E3D">
        <w:t>5. Halpern BS, Longo C, Lowndes JSS, Best BD, Frazier M, Katona SK, et al. Patterns and Emerging Trends in Global Ocean Health. Tsikliras AC, editor. PLOS ONE. 2015;10: e0117863. doi:</w:t>
      </w:r>
      <w:hyperlink r:id="rId16">
        <w:r w:rsidRPr="004D1E3D">
          <w:rPr>
            <w:rStyle w:val="Hyperlink"/>
          </w:rPr>
          <w:t>10.1371/journal.pone.0117863</w:t>
        </w:r>
      </w:hyperlink>
    </w:p>
    <w:p w14:paraId="1C6E02DF" w14:textId="77777777" w:rsidR="004C1D92" w:rsidRPr="004D1E3D" w:rsidRDefault="004D1E3D" w:rsidP="00CE57C9">
      <w:pPr>
        <w:pStyle w:val="Bibliography"/>
      </w:pPr>
      <w:r w:rsidRPr="004D1E3D">
        <w:t>6. Selig ER, Longo C, Halpern BS, Best BD, Hardy D, Elfes CT, et al. Assessing Global Marine Biodiversity Status within a Coupled Socio-Ecological Perspective. Guichard F, editor. PLoS ONE. 2013;8: e60284. doi:</w:t>
      </w:r>
      <w:hyperlink r:id="rId17">
        <w:r w:rsidRPr="004D1E3D">
          <w:rPr>
            <w:rStyle w:val="Hyperlink"/>
          </w:rPr>
          <w:t>10.1371/journal.pone.0060284</w:t>
        </w:r>
      </w:hyperlink>
    </w:p>
    <w:p w14:paraId="4370D437" w14:textId="77777777" w:rsidR="004C1D92" w:rsidRPr="004D1E3D" w:rsidRDefault="004D1E3D" w:rsidP="00CE57C9">
      <w:pPr>
        <w:pStyle w:val="Bibliography"/>
      </w:pPr>
      <w:r w:rsidRPr="004D1E3D">
        <w:t>7. Coll M, Piroddi C, Steenbeek J, Kaschner K, Ben Rais Lasram F, Aguzzi J, et al. The Biodiversity of the Mediterranean Sea: Estimates, Patterns, and Threats. Bograd SJ, editor. PLoS ONE. 2010;5: e11842. doi:</w:t>
      </w:r>
      <w:hyperlink r:id="rId18">
        <w:r w:rsidRPr="004D1E3D">
          <w:rPr>
            <w:rStyle w:val="Hyperlink"/>
          </w:rPr>
          <w:t>10.1371/journal.pone.0011842</w:t>
        </w:r>
      </w:hyperlink>
    </w:p>
    <w:p w14:paraId="5A8A2C74" w14:textId="77777777" w:rsidR="004C1D92" w:rsidRPr="004D1E3D" w:rsidRDefault="004D1E3D" w:rsidP="00CE57C9">
      <w:pPr>
        <w:pStyle w:val="Bibliography"/>
      </w:pPr>
      <w:r w:rsidRPr="004D1E3D">
        <w:lastRenderedPageBreak/>
        <w:t xml:space="preserve">8. Martin C, Fletcher R, Jones M, Kaschner K, Sullivan E, Tittensor DP, et al. Manual of marine and coastal datasets of biodiversity importance. United Nations Environment Programme; 2014 May. </w:t>
      </w:r>
    </w:p>
    <w:p w14:paraId="01D83C41" w14:textId="77777777" w:rsidR="004C1D92" w:rsidRPr="004D1E3D" w:rsidRDefault="004D1E3D" w:rsidP="00CE57C9">
      <w:pPr>
        <w:pStyle w:val="Bibliography"/>
      </w:pPr>
      <w:r w:rsidRPr="004D1E3D">
        <w:t>9. Pimm SL, Jenkins CN, Abell R, Brooks TM, Gittleman JL, Joppa LN, et al. The biodiversity of species and their rates of extinction, distribution, and protection. Science. 2014;344: 1246752–1–1246752–10. doi:</w:t>
      </w:r>
      <w:hyperlink r:id="rId19">
        <w:r w:rsidRPr="004D1E3D">
          <w:rPr>
            <w:rStyle w:val="Hyperlink"/>
          </w:rPr>
          <w:t>10.1126/science.1246752</w:t>
        </w:r>
      </w:hyperlink>
    </w:p>
    <w:p w14:paraId="5F8C427B" w14:textId="77777777" w:rsidR="004C1D92" w:rsidRPr="004D1E3D" w:rsidRDefault="004D1E3D" w:rsidP="00CE57C9">
      <w:pPr>
        <w:pStyle w:val="Bibliography"/>
      </w:pPr>
      <w:r w:rsidRPr="004D1E3D">
        <w:t>10. Kaschner K, Tittensor DP, Ready J, Gerrodette T, Worm B. Current and Future Patterns of Global Marine Mammal Biodiversity. Bograd SJ, editor. PLoS ONE. 2011;6: e19653. doi:</w:t>
      </w:r>
      <w:hyperlink r:id="rId20">
        <w:r w:rsidRPr="004D1E3D">
          <w:rPr>
            <w:rStyle w:val="Hyperlink"/>
          </w:rPr>
          <w:t>10.1371/journal.pone.0019653</w:t>
        </w:r>
      </w:hyperlink>
    </w:p>
    <w:p w14:paraId="22DF63B8" w14:textId="77777777" w:rsidR="004C1D92" w:rsidRPr="004D1E3D" w:rsidRDefault="004D1E3D" w:rsidP="00CE57C9">
      <w:pPr>
        <w:pStyle w:val="Bibliography"/>
      </w:pPr>
      <w:r w:rsidRPr="004D1E3D">
        <w:t>11. García Molinos J, Halpern BS, Schoeman DS, Brown CJ, Kiessling W, Moore PJ, et al. Climate velocity and the future global redistribution of marine biodiversity. Nature Climate Change. 2015;6: 83–88. doi:</w:t>
      </w:r>
      <w:hyperlink r:id="rId21">
        <w:r w:rsidRPr="004D1E3D">
          <w:rPr>
            <w:rStyle w:val="Hyperlink"/>
          </w:rPr>
          <w:t>10.1038/nclimate2769</w:t>
        </w:r>
      </w:hyperlink>
    </w:p>
    <w:p w14:paraId="6F015E10" w14:textId="77777777" w:rsidR="004C1D92" w:rsidRPr="004D1E3D" w:rsidRDefault="004D1E3D" w:rsidP="00CE57C9">
      <w:pPr>
        <w:pStyle w:val="Bibliography"/>
      </w:pPr>
      <w:r w:rsidRPr="004D1E3D">
        <w:t>12. Klein CJ, Brown CJ, Halpern BS, Segan DB, McGowan J, Beger M, et al. Shortfalls in the global protected area network at representing marine biodiversity. Scientific Reports. 2015;5: 17539. doi:</w:t>
      </w:r>
      <w:hyperlink r:id="rId22">
        <w:r w:rsidRPr="004D1E3D">
          <w:rPr>
            <w:rStyle w:val="Hyperlink"/>
          </w:rPr>
          <w:t>10.1038/srep17539</w:t>
        </w:r>
      </w:hyperlink>
    </w:p>
    <w:p w14:paraId="22826BF3" w14:textId="77777777" w:rsidR="004C1D92" w:rsidRPr="004D1E3D" w:rsidRDefault="004D1E3D" w:rsidP="00CE57C9">
      <w:pPr>
        <w:pStyle w:val="Bibliography"/>
      </w:pPr>
      <w:r w:rsidRPr="004D1E3D">
        <w:t xml:space="preserve">13. FAO Fisheries and Aquaculture Department. CWP Handbook of Fishery Statistical Standards. Section H: FISHING AREAS FOR STATISTICAL PURPOSES. Food; Agriculture Organization of the United Nations; 2015. </w:t>
      </w:r>
    </w:p>
    <w:p w14:paraId="0073FE8E" w14:textId="77777777" w:rsidR="004C1D92" w:rsidRPr="004D1E3D" w:rsidRDefault="004D1E3D" w:rsidP="00CE57C9">
      <w:pPr>
        <w:pStyle w:val="Bibliography"/>
      </w:pPr>
      <w:r w:rsidRPr="004D1E3D">
        <w:t xml:space="preserve">14. Kaschner K, Watson R, Trites AW, Pauly D, others. Mapping world-wide distributions of marine mammal species using a relative environmental suitability (RES) model. Marine Ecology Progress Series. 2006;316: 2–3. Available: </w:t>
      </w:r>
      <w:hyperlink r:id="rId23">
        <w:r w:rsidRPr="004D1E3D">
          <w:rPr>
            <w:rStyle w:val="Hyperlink"/>
          </w:rPr>
          <w:t>http://www.vliz.be/imisdocs/publications/100462.pdf</w:t>
        </w:r>
      </w:hyperlink>
    </w:p>
    <w:p w14:paraId="7CF946AE" w14:textId="77777777" w:rsidR="004C1D92" w:rsidRPr="004D1E3D" w:rsidRDefault="004D1E3D" w:rsidP="00CE57C9">
      <w:pPr>
        <w:pStyle w:val="Bibliography"/>
      </w:pPr>
      <w:r w:rsidRPr="004D1E3D">
        <w:lastRenderedPageBreak/>
        <w:t>15. Ready J, Kaschner K, South AB, Eastwood PD, Rees T, Rius J, et al. Predicting the distributions of marine organisms at the global scale. Ecological Modelling. 2010;221: 467–478. doi:</w:t>
      </w:r>
      <w:hyperlink r:id="rId24">
        <w:r w:rsidRPr="004D1E3D">
          <w:rPr>
            <w:rStyle w:val="Hyperlink"/>
          </w:rPr>
          <w:t>10.1016/j.ecolmodel.2009.10.025</w:t>
        </w:r>
      </w:hyperlink>
    </w:p>
    <w:p w14:paraId="02196ACA" w14:textId="77777777" w:rsidR="004C1D92" w:rsidRPr="004D1E3D" w:rsidRDefault="004D1E3D" w:rsidP="00CE57C9">
      <w:pPr>
        <w:pStyle w:val="Bibliography"/>
      </w:pPr>
      <w:r w:rsidRPr="004D1E3D">
        <w:t xml:space="preserve">16. BirdLife International and NatureServe. Bird species distribution maps of the world. BirdLife International, Cambridge, UK; NatureServe, Arlington, USA; 2015. </w:t>
      </w:r>
    </w:p>
    <w:p w14:paraId="242283DA" w14:textId="77777777" w:rsidR="004C1D92" w:rsidRPr="004D1E3D" w:rsidRDefault="004D1E3D" w:rsidP="00CE57C9">
      <w:pPr>
        <w:pStyle w:val="Bibliography"/>
      </w:pPr>
      <w:r w:rsidRPr="004D1E3D">
        <w:t xml:space="preserve">17. Scott Chamberlain, Eduard Szocs. Taxize - taxonomic search and retrieval in R. F1000Research. 2013; Available: </w:t>
      </w:r>
      <w:hyperlink r:id="rId25">
        <w:r w:rsidRPr="004D1E3D">
          <w:rPr>
            <w:rStyle w:val="Hyperlink"/>
          </w:rPr>
          <w:t>http://f1000research.com/articles/2-191/v2</w:t>
        </w:r>
      </w:hyperlink>
    </w:p>
    <w:p w14:paraId="5B290C13" w14:textId="77777777" w:rsidR="004C1D92" w:rsidRPr="004D1E3D" w:rsidRDefault="004D1E3D" w:rsidP="00CE57C9">
      <w:pPr>
        <w:pStyle w:val="Bibliography"/>
      </w:pPr>
      <w:r w:rsidRPr="004D1E3D">
        <w:t xml:space="preserve">18. R Core Team. R: A language and environment for statistical computing [Internet]. Vienna, Austria: R Foundation for Statistical Computing; 2016. Available: </w:t>
      </w:r>
      <w:hyperlink r:id="rId26">
        <w:r w:rsidRPr="004D1E3D">
          <w:rPr>
            <w:rStyle w:val="Hyperlink"/>
          </w:rPr>
          <w:t>https://www.R-project.org</w:t>
        </w:r>
      </w:hyperlink>
    </w:p>
    <w:p w14:paraId="50C1297D" w14:textId="77777777" w:rsidR="004C1D92" w:rsidRPr="004D1E3D" w:rsidRDefault="004D1E3D" w:rsidP="00CE57C9">
      <w:pPr>
        <w:pStyle w:val="Bibliography"/>
      </w:pPr>
      <w:r w:rsidRPr="004D1E3D">
        <w:t xml:space="preserve">19. IUCN, UNEP-WCMC. The World Database on Protected Areas (WDPA) [Internet]. Cambridge, UK: UNEP-WCMC. 2014. Available: </w:t>
      </w:r>
      <w:hyperlink r:id="rId27">
        <w:r w:rsidRPr="004D1E3D">
          <w:rPr>
            <w:rStyle w:val="Hyperlink"/>
          </w:rPr>
          <w:t>www.protectedplanet.net</w:t>
        </w:r>
      </w:hyperlink>
    </w:p>
    <w:p w14:paraId="1D619287" w14:textId="77777777" w:rsidR="004C1D92" w:rsidRPr="004D1E3D" w:rsidRDefault="004D1E3D" w:rsidP="00CE57C9">
      <w:pPr>
        <w:pStyle w:val="Bibliography"/>
      </w:pPr>
      <w:r w:rsidRPr="004D1E3D">
        <w:t xml:space="preserve">20. OBIS. Data from the Ocean Biogeographic Information System [Internet]. Intergovernmental Oceanographic Commission of UNESCO. 2016. Available: </w:t>
      </w:r>
      <w:hyperlink r:id="rId28">
        <w:r w:rsidRPr="004D1E3D">
          <w:rPr>
            <w:rStyle w:val="Hyperlink"/>
          </w:rPr>
          <w:t>http://www.iobis.org</w:t>
        </w:r>
      </w:hyperlink>
    </w:p>
    <w:p w14:paraId="433F1105" w14:textId="77777777" w:rsidR="004C1D92" w:rsidRPr="004D1E3D" w:rsidRDefault="004D1E3D" w:rsidP="00CE57C9">
      <w:pPr>
        <w:pStyle w:val="Bibliography"/>
      </w:pPr>
      <w:r w:rsidRPr="004D1E3D">
        <w:t xml:space="preserve">21. GBIF. Global Biodiversity Information Facility (GBIF) Memorandum of Understanding [Internet]. Global Biodiversity Information Facility. 2010. Available: </w:t>
      </w:r>
      <w:hyperlink r:id="rId29">
        <w:r w:rsidRPr="004D1E3D">
          <w:rPr>
            <w:rStyle w:val="Hyperlink"/>
          </w:rPr>
          <w:t>http://www.gbif.org/resource/80661</w:t>
        </w:r>
      </w:hyperlink>
    </w:p>
    <w:p w14:paraId="657CCDB2" w14:textId="77777777" w:rsidR="004C1D92" w:rsidRDefault="004D1E3D" w:rsidP="00CE57C9">
      <w:pPr>
        <w:pStyle w:val="Bibliography"/>
        <w:rPr>
          <w:rStyle w:val="Hyperlink"/>
        </w:rPr>
      </w:pPr>
      <w:r w:rsidRPr="004D1E3D">
        <w:t xml:space="preserve">22. Spalding MD, Fox HE, Allen GR, Davidson N, Ferdaña ZA, Finlayson MAX, et al. Marine ecoregions of the world: A bioregionalization of coastal and shelf areas. BioScience. 2007;57: 573–583. Available: </w:t>
      </w:r>
      <w:hyperlink r:id="rId30">
        <w:r w:rsidRPr="004D1E3D">
          <w:rPr>
            <w:rStyle w:val="Hyperlink"/>
          </w:rPr>
          <w:t>https://bioscience.oxfordjournals.org/content/57/7/573.full</w:t>
        </w:r>
      </w:hyperlink>
    </w:p>
    <w:p w14:paraId="34218E0B" w14:textId="77777777" w:rsidR="00D047CF" w:rsidRPr="00673D06" w:rsidRDefault="00D047CF" w:rsidP="00D047CF">
      <w:pPr>
        <w:pStyle w:val="Heading2"/>
      </w:pPr>
      <w:r w:rsidRPr="00673D06">
        <w:lastRenderedPageBreak/>
        <w:t>References for supplemental figures</w:t>
      </w:r>
    </w:p>
    <w:p w14:paraId="06531371" w14:textId="4734C852" w:rsidR="00D047CF" w:rsidRPr="00673D06" w:rsidRDefault="00E17FE7" w:rsidP="006D71A5">
      <w:pPr>
        <w:pStyle w:val="BodyText"/>
      </w:pPr>
      <w:r>
        <w:t xml:space="preserve">23. </w:t>
      </w:r>
      <w:r w:rsidR="00D047CF" w:rsidRPr="00673D06">
        <w:t>www.aquamaps.org, version of Aug. 2013. Reviewed distribution maps for Thunnus alalunga (Albacore), with modelled year 2100 native range map based on IPCC A2 emissions scenario. Web. Accessed 11 Sep. 2016.</w:t>
      </w:r>
    </w:p>
    <w:p w14:paraId="3C1D888E" w14:textId="4B914737" w:rsidR="00D047CF" w:rsidRPr="00673D06" w:rsidRDefault="00E17FE7" w:rsidP="006D71A5">
      <w:pPr>
        <w:pStyle w:val="BodyText"/>
      </w:pPr>
      <w:r>
        <w:t xml:space="preserve">24. </w:t>
      </w:r>
      <w:r w:rsidR="00D047CF" w:rsidRPr="00673D06">
        <w:t>International Union for Conservation of Nature (IUCN) 2011. Thunnus alalunga. The IUCN Red List of Threatened Species. Version 2016-2</w:t>
      </w:r>
    </w:p>
    <w:p w14:paraId="540C7365" w14:textId="7B2D4ACF" w:rsidR="00D047CF" w:rsidRPr="00673D06" w:rsidRDefault="00E17FE7" w:rsidP="006D71A5">
      <w:pPr>
        <w:pStyle w:val="BodyText"/>
      </w:pPr>
      <w:r>
        <w:t xml:space="preserve">25. </w:t>
      </w:r>
      <w:r w:rsidR="00D047CF" w:rsidRPr="00673D06">
        <w:t>www.aquamaps.org, version of Aug. 2013. Computer generated distribution maps for Conus episcopatus, with modelled year 2100 native range map based on IPCC A2 emissions scenario. Web. Accessed 11 Sep. 2016.</w:t>
      </w:r>
    </w:p>
    <w:p w14:paraId="7CB3D24A" w14:textId="23C22167" w:rsidR="00D047CF" w:rsidRPr="00673D06" w:rsidRDefault="00E17FE7" w:rsidP="00E97534">
      <w:pPr>
        <w:pStyle w:val="FirstParagraph"/>
      </w:pPr>
      <w:r>
        <w:t xml:space="preserve">26. </w:t>
      </w:r>
      <w:r w:rsidR="00D047CF" w:rsidRPr="00673D06">
        <w:t>Conch Books, Hackenheim, Germany 2013. Conus episcopatus. The IUCN Red List of Threatened Species. Version 2016-2</w:t>
      </w:r>
    </w:p>
    <w:p w14:paraId="1997509B" w14:textId="5EFF041A" w:rsidR="00D047CF" w:rsidRPr="00673D06" w:rsidRDefault="00E17FE7" w:rsidP="00022A77">
      <w:pPr>
        <w:pStyle w:val="BodyText"/>
      </w:pPr>
      <w:r>
        <w:t xml:space="preserve">27. </w:t>
      </w:r>
      <w:r w:rsidR="00D047CF" w:rsidRPr="00673D06">
        <w:t>www.aquamaps.org, version of Aug. 2013. Computer generated distribution maps for Kajikia albida (Atlantic white marlin), with modelled year 2100 native range map based on IPCC A2 emissions scenario. Web. Accessed 11 Sep. 2016.</w:t>
      </w:r>
    </w:p>
    <w:p w14:paraId="5CFBF730" w14:textId="24633B20" w:rsidR="00D047CF" w:rsidRPr="00673D06" w:rsidRDefault="00E17FE7" w:rsidP="00022A77">
      <w:pPr>
        <w:pStyle w:val="BodyText"/>
      </w:pPr>
      <w:r>
        <w:t xml:space="preserve">28. </w:t>
      </w:r>
      <w:r w:rsidR="00D047CF" w:rsidRPr="00673D06">
        <w:t>International Union for Conservation of Nature (IUCN) 2011. Kajikia albida. The IUCN Red List of Threatened Species. Version 2016-2</w:t>
      </w:r>
    </w:p>
    <w:p w14:paraId="4946E512" w14:textId="00208BC0" w:rsidR="00D047CF" w:rsidRPr="00673D06" w:rsidRDefault="00E17FE7">
      <w:pPr>
        <w:pStyle w:val="BodyText"/>
        <w:pPrChange w:id="185" w:author="Casey" w:date="2016-12-27T18:18:00Z">
          <w:pPr/>
        </w:pPrChange>
      </w:pPr>
      <w:r>
        <w:t xml:space="preserve">29. </w:t>
      </w:r>
      <w:r w:rsidR="00D047CF" w:rsidRPr="00673D06">
        <w:t>www.aquamaps.org, version of Aug. 2013. Reviewed distribution maps for Acanthurus nigroris (Bluelined surgeonfish), with modelled year 2100 native range map based on IPCC A2 emissions scenario. Web. Accessed 11 Sep. 2016.</w:t>
      </w:r>
    </w:p>
    <w:p w14:paraId="3FCECE50" w14:textId="5FE91E3A" w:rsidR="00D047CF" w:rsidRPr="00673D06" w:rsidRDefault="00E17FE7">
      <w:pPr>
        <w:pStyle w:val="BodyText"/>
      </w:pPr>
      <w:r>
        <w:t xml:space="preserve">30. </w:t>
      </w:r>
      <w:r w:rsidR="00D047CF" w:rsidRPr="00673D06">
        <w:t>International Union for Conservation of Nature (IUCN) 2012. Acanthurus nigroris. The IUCN Red List of Threatened Species. Version 2016-2</w:t>
      </w:r>
    </w:p>
    <w:p w14:paraId="7BCDA6AE" w14:textId="69852A6B" w:rsidR="00D047CF" w:rsidRPr="00673D06" w:rsidRDefault="00E17FE7">
      <w:pPr>
        <w:pStyle w:val="BodyText"/>
      </w:pPr>
      <w:r>
        <w:lastRenderedPageBreak/>
        <w:t xml:space="preserve">31. </w:t>
      </w:r>
      <w:r w:rsidR="00D047CF" w:rsidRPr="00673D06">
        <w:t>www.aquamaps.org, version of Aug. 2013. Computer generated distribution maps for Conus magnificus, with modelled year 2100 native range map based on IPCC A2 emissions scenario. Web. Accessed 11 Sep. 2016.</w:t>
      </w:r>
    </w:p>
    <w:p w14:paraId="1B805654" w14:textId="7F820236" w:rsidR="00D047CF" w:rsidRPr="00673D06" w:rsidRDefault="00E17FE7">
      <w:pPr>
        <w:pStyle w:val="BodyText"/>
      </w:pPr>
      <w:r>
        <w:t xml:space="preserve">32. </w:t>
      </w:r>
      <w:r w:rsidR="00D047CF" w:rsidRPr="00673D06">
        <w:t>Conch Books, Hackenheim, Germany 2013. Conus magnificus. The IUCN Red List of Threatened Species. Version 2016-2</w:t>
      </w:r>
    </w:p>
    <w:p w14:paraId="4B736BC9" w14:textId="0C6E5B0E" w:rsidR="00261511" w:rsidRDefault="00261511">
      <w:pPr>
        <w:spacing w:line="240" w:lineRule="auto"/>
        <w:rPr>
          <w:rStyle w:val="Hyperlink"/>
        </w:rPr>
      </w:pPr>
      <w:r>
        <w:rPr>
          <w:rStyle w:val="Hyperlink"/>
        </w:rPr>
        <w:br w:type="page"/>
      </w:r>
    </w:p>
    <w:p w14:paraId="17979C3F" w14:textId="5F9A5192" w:rsidR="00261511" w:rsidRDefault="00261511" w:rsidP="00261511">
      <w:pPr>
        <w:pStyle w:val="Heading1"/>
      </w:pPr>
      <w:r>
        <w:lastRenderedPageBreak/>
        <w:t>Supporting figure captions</w:t>
      </w:r>
    </w:p>
    <w:p w14:paraId="7EE2390E" w14:textId="6DEAED6A" w:rsidR="00E17FE7" w:rsidRPr="007A6E81" w:rsidRDefault="00E17FE7" w:rsidP="006D71A5">
      <w:pPr>
        <w:pStyle w:val="BlockText"/>
      </w:pPr>
      <w:bookmarkStart w:id="186" w:name="references-for-supplemental-figures"/>
      <w:bookmarkEnd w:id="186"/>
      <w:r w:rsidRPr="00673D06">
        <w:rPr>
          <w:b/>
        </w:rPr>
        <w:t>S1</w:t>
      </w:r>
      <w:r w:rsidR="00076C23">
        <w:rPr>
          <w:b/>
        </w:rPr>
        <w:t xml:space="preserve"> Figure</w:t>
      </w:r>
      <w:r w:rsidRPr="00673D06">
        <w:rPr>
          <w:b/>
        </w:rPr>
        <w:t>. Examples of AquaMaps and IUCN raw species range data.</w:t>
      </w:r>
      <w:r w:rsidRPr="00673D06">
        <w:t xml:space="preserve"> (A, B) AquaMaps distribution of </w:t>
      </w:r>
      <w:r w:rsidRPr="00673D06">
        <w:rPr>
          <w:i/>
        </w:rPr>
        <w:t>Thunnus alalunga</w:t>
      </w:r>
      <w:r>
        <w:t xml:space="preserve"> (Albacore Tuna) [23]</w:t>
      </w:r>
      <w:r w:rsidRPr="00673D06">
        <w:t xml:space="preserve"> showing (A) global range with varying probabilities of occurrence assigned to 0.5° grid cells and (B) presence within 0.5° grid cells. (C, D) IUCN distribution of </w:t>
      </w:r>
      <w:r w:rsidRPr="00673D06">
        <w:rPr>
          <w:i/>
        </w:rPr>
        <w:t>T. alalunga</w:t>
      </w:r>
      <w:r>
        <w:t xml:space="preserve"> [24]</w:t>
      </w:r>
      <w:r w:rsidRPr="00673D06">
        <w:t xml:space="preserve"> represented as (C) extent of occurrence polygons and (D) presence within 0.5° grid cells.</w:t>
      </w:r>
    </w:p>
    <w:p w14:paraId="47B3C6F2" w14:textId="065E8BE7" w:rsidR="00E17FE7" w:rsidRPr="00B66D42" w:rsidRDefault="00E17FE7" w:rsidP="00E97534">
      <w:pPr>
        <w:pStyle w:val="BlockText"/>
      </w:pPr>
      <w:r w:rsidRPr="00673D06">
        <w:rPr>
          <w:b/>
        </w:rPr>
        <w:t>S2</w:t>
      </w:r>
      <w:r w:rsidR="00076C23" w:rsidRPr="00076C23">
        <w:rPr>
          <w:b/>
        </w:rPr>
        <w:t xml:space="preserve"> </w:t>
      </w:r>
      <w:r w:rsidR="00076C23">
        <w:rPr>
          <w:b/>
        </w:rPr>
        <w:t>Figure</w:t>
      </w:r>
      <w:r w:rsidRPr="00673D06">
        <w:rPr>
          <w:b/>
        </w:rPr>
        <w:t>. Rasterizing shapefiles provided by IUCN.</w:t>
      </w:r>
      <w:r w:rsidRPr="00673D06">
        <w:t xml:space="preserve"> A portion of the </w:t>
      </w:r>
      <w:r w:rsidRPr="00673D06">
        <w:rPr>
          <w:i/>
        </w:rPr>
        <w:t>T. alalunga</w:t>
      </w:r>
      <w:r w:rsidRPr="00673D06">
        <w:t xml:space="preserve"> range map</w:t>
      </w:r>
      <w:r>
        <w:t xml:space="preserve"> [24]</w:t>
      </w:r>
      <w:r w:rsidRPr="00673D06">
        <w:t xml:space="preserve"> is used to exemplify the rasterization process. To enable direct comparison of IUCN species ranges to AquaMaps species ranges, the raw IUCN polygon (A) is overlaid with a 0.5° degree grid matching the AquaMaps grid (B). Each cell is assigned a value of "present" if the cell overlaps any portion of the polygon (C). The resulting raster (D).</w:t>
      </w:r>
      <w:bookmarkStart w:id="187" w:name="representative-maps-from-each-quadrant"/>
      <w:bookmarkEnd w:id="187"/>
    </w:p>
    <w:p w14:paraId="56E40B4D" w14:textId="757BF039" w:rsidR="00E17FE7" w:rsidRPr="00B66D42" w:rsidRDefault="00E17FE7" w:rsidP="00022A77">
      <w:pPr>
        <w:pStyle w:val="BlockText"/>
      </w:pPr>
      <w:r w:rsidRPr="00673D06">
        <w:rPr>
          <w:b/>
        </w:rPr>
        <w:t>S3</w:t>
      </w:r>
      <w:r w:rsidR="00076C23" w:rsidRPr="00076C23">
        <w:rPr>
          <w:b/>
        </w:rPr>
        <w:t xml:space="preserve"> </w:t>
      </w:r>
      <w:r w:rsidR="00076C23">
        <w:rPr>
          <w:b/>
        </w:rPr>
        <w:t>Figure</w:t>
      </w:r>
      <w:r w:rsidRPr="00673D06">
        <w:rPr>
          <w:b/>
        </w:rPr>
        <w:t>. Representative species maps to illustrate each quadrant from Fig 2A.</w:t>
      </w:r>
      <w:r w:rsidRPr="00673D06">
        <w:t xml:space="preserve"> Each map is positioned to match its quadrant in Fig 2A. FAO Major Fishing Area boundaries </w:t>
      </w:r>
      <w:r>
        <w:t>[11</w:t>
      </w:r>
      <w:r w:rsidRPr="00673D06">
        <w:t>] are outlined in light grey. (A) Distribution-</w:t>
      </w:r>
      <w:r>
        <w:t>aligned</w:t>
      </w:r>
      <w:r w:rsidRPr="00673D06">
        <w:t xml:space="preserve">: </w:t>
      </w:r>
      <w:r w:rsidRPr="00673D06">
        <w:rPr>
          <w:i/>
        </w:rPr>
        <w:t>Conus episcopatus</w:t>
      </w:r>
      <w:r w:rsidRPr="00673D06">
        <w:t>, the dignified cone snail</w:t>
      </w:r>
      <w:r>
        <w:t xml:space="preserve"> [25, 26]</w:t>
      </w:r>
      <w:r w:rsidRPr="00673D06">
        <w:t>. Distributions show excellent overlap in the western Pacific, though IUCN range extends well beyond the bounds of the AquaMaps range. (B) Well-</w:t>
      </w:r>
      <w:r>
        <w:t>aligned</w:t>
      </w:r>
      <w:r w:rsidRPr="00673D06">
        <w:t xml:space="preserve">: </w:t>
      </w:r>
      <w:r w:rsidRPr="00673D06">
        <w:rPr>
          <w:i/>
        </w:rPr>
        <w:t>Kajikia albida</w:t>
      </w:r>
      <w:r w:rsidRPr="00673D06">
        <w:t>, the Atlantic white marlin</w:t>
      </w:r>
      <w:r>
        <w:t xml:space="preserve"> [27, 28]</w:t>
      </w:r>
      <w:r w:rsidRPr="00673D06">
        <w:t>. Distributions from each data set show nearly complete overlap, and very</w:t>
      </w:r>
      <w:r>
        <w:t xml:space="preserve"> similar range size. (C) Poorly aligned</w:t>
      </w:r>
      <w:r w:rsidRPr="00673D06">
        <w:t xml:space="preserve">: </w:t>
      </w:r>
      <w:r w:rsidRPr="00673D06">
        <w:rPr>
          <w:i/>
        </w:rPr>
        <w:t>Acanthurus nigroris</w:t>
      </w:r>
      <w:r w:rsidRPr="00673D06">
        <w:t>, the blue-lined surgeonfish</w:t>
      </w:r>
      <w:r>
        <w:t xml:space="preserve"> [29, 30]</w:t>
      </w:r>
      <w:r w:rsidRPr="00673D06">
        <w:t>. IUCN predicts species distribution only near the Hawaiian islands; AquaMaps predicts extensive distribution throughout the central and western Pacific Ocean. The datasets align in neither distribution nor range size. (D) Area-</w:t>
      </w:r>
      <w:r>
        <w:t>aligned</w:t>
      </w:r>
      <w:r w:rsidRPr="00673D06">
        <w:t xml:space="preserve">: </w:t>
      </w:r>
      <w:r w:rsidRPr="00673D06">
        <w:rPr>
          <w:i/>
        </w:rPr>
        <w:t>Conus magnificus</w:t>
      </w:r>
      <w:r w:rsidRPr="00673D06">
        <w:t>, the magnificent cone snail</w:t>
      </w:r>
      <w:r>
        <w:t xml:space="preserve"> [31, 32]</w:t>
      </w:r>
      <w:r w:rsidRPr="00673D06">
        <w:t>. Distributions overlap in the southern Pacific, but align poorly elsewhere. The range sizes are similar.</w:t>
      </w:r>
      <w:bookmarkStart w:id="188" w:name="shifts-in-coral-species-range-map-alignm"/>
      <w:bookmarkEnd w:id="188"/>
    </w:p>
    <w:p w14:paraId="05927D91" w14:textId="247E500B" w:rsidR="00E17FE7" w:rsidRPr="00673D06" w:rsidRDefault="00E17FE7" w:rsidP="00022A77">
      <w:pPr>
        <w:pStyle w:val="BlockText"/>
      </w:pPr>
      <w:r w:rsidRPr="00673D06">
        <w:rPr>
          <w:b/>
        </w:rPr>
        <w:lastRenderedPageBreak/>
        <w:t>S4</w:t>
      </w:r>
      <w:r w:rsidR="00076C23" w:rsidRPr="00076C23">
        <w:rPr>
          <w:b/>
        </w:rPr>
        <w:t xml:space="preserve"> </w:t>
      </w:r>
      <w:r w:rsidR="00076C23">
        <w:rPr>
          <w:b/>
        </w:rPr>
        <w:t>Figure</w:t>
      </w:r>
      <w:r w:rsidRPr="00673D06">
        <w:rPr>
          <w:b/>
        </w:rPr>
        <w:t>. Shift in alignment of paired-map coral species due to clipping IUCN ranges to areas shallower than 200 m.</w:t>
      </w:r>
      <w:r w:rsidRPr="00673D06">
        <w:t xml:space="preserve"> The grey lines represent the change in apparent alignment for a single species. Most coral species shift rightward from the upper left quadrant to the upper right, </w:t>
      </w:r>
      <w:r w:rsidR="00D341A5">
        <w:t xml:space="preserve">improving in area alignment </w:t>
      </w:r>
      <w:r w:rsidRPr="00673D06">
        <w:t>with little if any loss in distribution alignment, since in general, only unsuitable habitat has been removed. Leftward shifts can be seen in species whose larger original range is represented in AquaMaps; by trimming IUCN ranges, the area ratio becomes smaller.</w:t>
      </w:r>
    </w:p>
    <w:p w14:paraId="00A7D100" w14:textId="6A071CFE" w:rsidR="00261511" w:rsidRPr="0065569A" w:rsidRDefault="00261511" w:rsidP="0065569A">
      <w:pPr>
        <w:rPr>
          <w:rFonts w:eastAsiaTheme="majorEastAsia"/>
          <w:b/>
          <w:bCs/>
          <w:sz w:val="28"/>
          <w:szCs w:val="28"/>
        </w:rPr>
      </w:pPr>
    </w:p>
    <w:sectPr w:rsidR="00261511" w:rsidRPr="0065569A" w:rsidSect="00F936EF">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sey O'Hara" w:date="2016-12-27T18:27:00Z" w:initials="CO">
    <w:p w14:paraId="77B7C940" w14:textId="77777777" w:rsidR="00B15750" w:rsidRDefault="00B15750" w:rsidP="006E084E">
      <w:pPr>
        <w:spacing w:after="120"/>
        <w:rPr>
          <w:rFonts w:ascii="Arial" w:eastAsia="Times New Roman" w:hAnsi="Arial"/>
          <w:color w:val="222222"/>
          <w:sz w:val="19"/>
          <w:szCs w:val="19"/>
        </w:rPr>
      </w:pPr>
      <w:r>
        <w:rPr>
          <w:rStyle w:val="CommentReference"/>
        </w:rPr>
        <w:annotationRef/>
      </w:r>
      <w:r w:rsidRPr="00497E2D">
        <w:rPr>
          <w:rFonts w:ascii="Arial" w:eastAsia="Times New Roman" w:hAnsi="Arial"/>
          <w:color w:val="222222"/>
          <w:sz w:val="19"/>
          <w:szCs w:val="19"/>
          <w:shd w:val="clear" w:color="auto" w:fill="FFFFFF"/>
        </w:rPr>
        <w:t>‘demonstrate that AquaMaps methodology can produce odd discontinuities at the extremes of a’</w:t>
      </w:r>
    </w:p>
    <w:p w14:paraId="60B0994E" w14:textId="77777777" w:rsidR="00B15750" w:rsidRDefault="00B15750" w:rsidP="006E084E">
      <w:pPr>
        <w:spacing w:after="120"/>
        <w:rPr>
          <w:rFonts w:ascii="Arial" w:eastAsia="Times New Roman" w:hAnsi="Arial"/>
          <w:color w:val="222222"/>
          <w:sz w:val="19"/>
          <w:szCs w:val="19"/>
          <w:shd w:val="clear" w:color="auto" w:fill="FFFFFF"/>
        </w:rPr>
      </w:pPr>
      <w:r w:rsidRPr="00497E2D">
        <w:rPr>
          <w:rFonts w:ascii="Arial" w:eastAsia="Times New Roman" w:hAnsi="Arial"/>
          <w:color w:val="222222"/>
          <w:sz w:val="19"/>
          <w:szCs w:val="19"/>
          <w:shd w:val="clear" w:color="auto" w:fill="FFFFFF"/>
        </w:rPr>
        <w:t>Perhaps replace by ‘show’ and ‘default settings’ rather than ‘methodology’</w:t>
      </w:r>
    </w:p>
    <w:p w14:paraId="576BBC41" w14:textId="31A04E5A" w:rsidR="00B15750" w:rsidRDefault="00B15750" w:rsidP="006E084E">
      <w:pPr>
        <w:spacing w:after="120"/>
        <w:rPr>
          <w:rFonts w:ascii="Arial" w:eastAsia="Times New Roman" w:hAnsi="Arial"/>
          <w:color w:val="222222"/>
          <w:sz w:val="19"/>
          <w:szCs w:val="19"/>
        </w:rPr>
      </w:pPr>
      <w:r>
        <w:rPr>
          <w:rFonts w:ascii="Arial" w:eastAsia="Times New Roman" w:hAnsi="Arial"/>
          <w:color w:val="222222"/>
          <w:sz w:val="19"/>
          <w:szCs w:val="19"/>
          <w:shd w:val="clear" w:color="auto" w:fill="FFFFFF"/>
        </w:rPr>
        <w:t>RESPONSE: Good point.  I used “computer-generated maps” rather than “default settings” as I think it provides a clear distinction from the expert-reviewed maps, without getting into the weeds on how the models are parameterized, adjusted, etc.  A small proportion of the maps I used in my discontinuity analysis (25 out of 3577) were expert reviewed, displaying a very subtle version of these discontinuities.</w:t>
      </w:r>
    </w:p>
    <w:p w14:paraId="64754074" w14:textId="0136A126" w:rsidR="00B15750" w:rsidRDefault="00B15750">
      <w:pPr>
        <w:pStyle w:val="CommentText"/>
      </w:pPr>
    </w:p>
  </w:comment>
  <w:comment w:id="7" w:author="Casey O'Hara" w:date="2016-12-21T11:14:00Z" w:initials="CO">
    <w:p w14:paraId="0097E010" w14:textId="27EC66E4" w:rsidR="00B15750" w:rsidRDefault="00B15750">
      <w:pPr>
        <w:pStyle w:val="CommentText"/>
        <w:rPr>
          <w:rFonts w:ascii="Arial" w:eastAsia="Times New Roman" w:hAnsi="Arial"/>
          <w:color w:val="222222"/>
          <w:sz w:val="19"/>
          <w:szCs w:val="19"/>
          <w:shd w:val="clear" w:color="auto" w:fill="FFFFFF"/>
        </w:rPr>
      </w:pPr>
      <w:r>
        <w:rPr>
          <w:rStyle w:val="CommentReference"/>
        </w:rPr>
        <w:annotationRef/>
      </w:r>
      <w:r w:rsidRPr="00497E2D">
        <w:rPr>
          <w:rFonts w:ascii="Arial" w:eastAsia="Times New Roman" w:hAnsi="Arial"/>
          <w:color w:val="222222"/>
          <w:sz w:val="19"/>
          <w:szCs w:val="19"/>
          <w:shd w:val="clear" w:color="auto" w:fill="FFFFFF"/>
        </w:rPr>
        <w:t>add ‘supplemented by expert knowledge’</w:t>
      </w:r>
    </w:p>
    <w:p w14:paraId="3D7B6CC3" w14:textId="46A710E2" w:rsidR="00B15750" w:rsidRDefault="00B15750">
      <w:pPr>
        <w:pStyle w:val="CommentText"/>
      </w:pPr>
      <w:r>
        <w:rPr>
          <w:rFonts w:ascii="Arial" w:eastAsia="Times New Roman" w:hAnsi="Arial"/>
          <w:color w:val="222222"/>
          <w:sz w:val="19"/>
          <w:szCs w:val="19"/>
          <w:shd w:val="clear" w:color="auto" w:fill="FFFFFF"/>
        </w:rPr>
        <w:t xml:space="preserve">RESPONSE: Because fewer than 6% of the total maps are expert-reviewed, this seems misleading unless further qualifications are included.  Later in the paper, the expert review is addressed in more detail.  Framing it here as relying “primarily” on model predictions I think hedges the statement adequately, so no one will be misled into thinking the maps are </w:t>
      </w:r>
      <w:r w:rsidRPr="008A27B9">
        <w:rPr>
          <w:rFonts w:ascii="Arial" w:eastAsia="Times New Roman" w:hAnsi="Arial"/>
          <w:b/>
          <w:bCs/>
          <w:color w:val="222222"/>
          <w:sz w:val="19"/>
          <w:szCs w:val="19"/>
          <w:shd w:val="clear" w:color="auto" w:fill="FFFFFF"/>
        </w:rPr>
        <w:t>only</w:t>
      </w:r>
      <w:r>
        <w:rPr>
          <w:rFonts w:ascii="Arial" w:eastAsia="Times New Roman" w:hAnsi="Arial"/>
          <w:color w:val="222222"/>
          <w:sz w:val="19"/>
          <w:szCs w:val="19"/>
          <w:shd w:val="clear" w:color="auto" w:fill="FFFFFF"/>
        </w:rPr>
        <w:t xml:space="preserve"> based on model predictions.</w:t>
      </w:r>
    </w:p>
  </w:comment>
  <w:comment w:id="26" w:author="Casey O'Hara" w:date="2016-12-28T15:55:00Z" w:initials="CO">
    <w:p w14:paraId="548895E0" w14:textId="61B8D5AC" w:rsidR="00B15750" w:rsidRDefault="00B15750">
      <w:pPr>
        <w:pStyle w:val="CommentText"/>
        <w:rPr>
          <w:rFonts w:ascii="Arial" w:eastAsia="Times New Roman" w:hAnsi="Arial"/>
          <w:color w:val="222222"/>
          <w:sz w:val="19"/>
          <w:szCs w:val="19"/>
          <w:shd w:val="clear" w:color="auto" w:fill="FFFFFF"/>
        </w:rPr>
      </w:pPr>
      <w:r>
        <w:rPr>
          <w:rStyle w:val="CommentReference"/>
        </w:rPr>
        <w:annotationRef/>
      </w:r>
      <w:r w:rsidRPr="00497E2D">
        <w:rPr>
          <w:rFonts w:ascii="Arial" w:eastAsia="Times New Roman" w:hAnsi="Arial"/>
          <w:color w:val="222222"/>
          <w:sz w:val="19"/>
          <w:szCs w:val="19"/>
          <w:shd w:val="clear" w:color="auto" w:fill="FFFFFF"/>
        </w:rPr>
        <w:t>hundreds of studies might be an exaggeration?</w:t>
      </w:r>
    </w:p>
    <w:p w14:paraId="2C233414" w14:textId="40D439FC" w:rsidR="00B15750" w:rsidRDefault="00B15750">
      <w:pPr>
        <w:pStyle w:val="CommentText"/>
      </w:pPr>
      <w:r>
        <w:rPr>
          <w:rFonts w:ascii="Arial" w:eastAsia="Times New Roman" w:hAnsi="Arial"/>
          <w:color w:val="222222"/>
          <w:sz w:val="19"/>
          <w:szCs w:val="19"/>
          <w:shd w:val="clear" w:color="auto" w:fill="FFFFFF"/>
        </w:rPr>
        <w:t>RESPONSE: IUCN Red List publications collectively have publications in the thousands, though it is unclear how many of those citations refer directly to the spatial data.  I changed it to “many” to avoid hyperbole.</w:t>
      </w:r>
    </w:p>
  </w:comment>
  <w:comment w:id="32" w:author="Casey O'Hara" w:date="2016-12-27T14:01:00Z" w:initials="CO">
    <w:p w14:paraId="53BFA216" w14:textId="22A686B7" w:rsidR="00B15750" w:rsidRDefault="00B15750">
      <w:pPr>
        <w:pStyle w:val="CommentText"/>
        <w:rPr>
          <w:rFonts w:ascii="Arial" w:eastAsia="Times New Roman" w:hAnsi="Arial"/>
          <w:color w:val="222222"/>
          <w:sz w:val="19"/>
          <w:szCs w:val="19"/>
          <w:shd w:val="clear" w:color="auto" w:fill="FFFFFF"/>
        </w:rPr>
      </w:pPr>
      <w:r>
        <w:rPr>
          <w:rStyle w:val="CommentReference"/>
        </w:rPr>
        <w:annotationRef/>
      </w:r>
      <w:r w:rsidRPr="00497E2D">
        <w:rPr>
          <w:rFonts w:ascii="Arial" w:eastAsia="Times New Roman" w:hAnsi="Arial"/>
          <w:color w:val="222222"/>
          <w:sz w:val="19"/>
          <w:szCs w:val="19"/>
          <w:shd w:val="clear" w:color="auto" w:fill="FFFFFF"/>
        </w:rPr>
        <w:t>as indicated above actually AQ maximum range extent, by definition, would generally correspond to Extent of occurrence. Based on validation analysis, area of occupancy would be better described using a probability threshold of 0.6</w:t>
      </w:r>
    </w:p>
    <w:p w14:paraId="0AF6C2EC" w14:textId="41CDD071" w:rsidR="00B15750" w:rsidRDefault="00B15750">
      <w:pPr>
        <w:pStyle w:val="CommentText"/>
      </w:pPr>
      <w:r>
        <w:rPr>
          <w:rFonts w:ascii="Arial" w:eastAsia="Times New Roman" w:hAnsi="Arial"/>
          <w:color w:val="222222"/>
          <w:sz w:val="19"/>
          <w:szCs w:val="19"/>
          <w:shd w:val="clear" w:color="auto" w:fill="FFFFFF"/>
        </w:rPr>
        <w:t>RESPONSE: I adjusted the description above about the differences between the two.  The analysis does not hinge on one being EOO and the other AOO; that just provided a convenient hypothesis.  By considering both as alternative EOOs, the hypothesis is different – but this hypothesis still provides a valuable way to compare the two.</w:t>
      </w:r>
    </w:p>
  </w:comment>
  <w:comment w:id="37" w:author="Casey" w:date="2016-12-27T18:30:00Z" w:initials="C">
    <w:p w14:paraId="5CEE98AF" w14:textId="36A522C5" w:rsidR="00B15750" w:rsidRDefault="00B15750">
      <w:pPr>
        <w:pStyle w:val="CommentText"/>
      </w:pPr>
      <w:r>
        <w:rPr>
          <w:rStyle w:val="CommentReference"/>
        </w:rPr>
        <w:annotationRef/>
      </w:r>
      <w:r>
        <w:t>Check the reference for this! A version at least</w:t>
      </w:r>
    </w:p>
  </w:comment>
  <w:comment w:id="44" w:author="Casey" w:date="2016-12-27T18:31:00Z" w:initials="C">
    <w:p w14:paraId="75B9A61E" w14:textId="51D44BCB" w:rsidR="00B15750" w:rsidRDefault="00B15750">
      <w:pPr>
        <w:pStyle w:val="CommentText"/>
      </w:pPr>
      <w:r>
        <w:rPr>
          <w:rStyle w:val="CommentReference"/>
        </w:rPr>
        <w:annotationRef/>
      </w:r>
      <w:r>
        <w:t>Add a reference here to draw the distinction to the 2014 dataset.</w:t>
      </w:r>
    </w:p>
  </w:comment>
  <w:comment w:id="70" w:author="Casey" w:date="2016-12-28T16:47:00Z" w:initials="C">
    <w:p w14:paraId="4D2A4F5A" w14:textId="77777777" w:rsidR="00B15750" w:rsidRDefault="00B15750" w:rsidP="00927329">
      <w:pPr>
        <w:pStyle w:val="CommentText"/>
      </w:pPr>
      <w:r>
        <w:rPr>
          <w:rStyle w:val="CommentReference"/>
        </w:rPr>
        <w:annotationRef/>
      </w:r>
      <w:r>
        <w:t>Adjusted to match EOO vs EOO hypothesis</w:t>
      </w:r>
    </w:p>
  </w:comment>
  <w:comment w:id="85" w:author="Casey" w:date="2016-12-27T14:27:00Z" w:initials="C">
    <w:p w14:paraId="5F865854" w14:textId="2EC5A4BD" w:rsidR="00B15750" w:rsidRDefault="00B15750">
      <w:pPr>
        <w:pStyle w:val="CommentText"/>
      </w:pPr>
      <w:r>
        <w:rPr>
          <w:rStyle w:val="CommentReference"/>
        </w:rPr>
        <w:annotationRef/>
      </w:r>
      <w:r>
        <w:t>Go into more details here? E.g. this buffer is not communicated in the metadata; will remain in legacy data but may be unevenly applied to future data</w:t>
      </w:r>
    </w:p>
  </w:comment>
  <w:comment w:id="86" w:author="Casey O'Hara" w:date="2016-12-28T15:57:00Z" w:initials="CO">
    <w:p w14:paraId="1BE07B4D" w14:textId="690B8FC8" w:rsidR="00B15750" w:rsidRDefault="00B15750">
      <w:pPr>
        <w:pStyle w:val="CommentText"/>
        <w:rPr>
          <w:rFonts w:ascii="Arial" w:eastAsia="Times New Roman" w:hAnsi="Arial"/>
          <w:color w:val="222222"/>
          <w:sz w:val="19"/>
          <w:szCs w:val="19"/>
          <w:shd w:val="clear" w:color="auto" w:fill="FFFFFF"/>
        </w:rPr>
      </w:pPr>
      <w:r>
        <w:rPr>
          <w:rStyle w:val="CommentReference"/>
        </w:rPr>
        <w:annotationRef/>
      </w:r>
      <w:r w:rsidRPr="00497E2D">
        <w:rPr>
          <w:rFonts w:ascii="Arial" w:eastAsia="Times New Roman" w:hAnsi="Arial"/>
          <w:color w:val="222222"/>
          <w:sz w:val="19"/>
          <w:szCs w:val="19"/>
          <w:shd w:val="clear" w:color="auto" w:fill="FFFFFF"/>
        </w:rPr>
        <w:t>actually based on my knowledge, IUCN specifically extends species ranges of coastal species outwards (based on a distance to land metric) to allow visual representation of these ranges on global maps. What’s perhaps missing there is a disclaimer to make people using these maps aware of this</w:t>
      </w:r>
      <w:r>
        <w:rPr>
          <w:rFonts w:ascii="Arial" w:eastAsia="Times New Roman" w:hAnsi="Arial"/>
          <w:color w:val="222222"/>
          <w:sz w:val="19"/>
          <w:szCs w:val="19"/>
          <w:shd w:val="clear" w:color="auto" w:fill="FFFFFF"/>
        </w:rPr>
        <w:t>.</w:t>
      </w:r>
    </w:p>
    <w:p w14:paraId="0956FBEE" w14:textId="62B83EDB" w:rsidR="00B15750" w:rsidRDefault="00B15750">
      <w:pPr>
        <w:pStyle w:val="CommentText"/>
      </w:pPr>
      <w:r>
        <w:rPr>
          <w:rFonts w:ascii="Arial" w:eastAsia="Times New Roman" w:hAnsi="Arial"/>
          <w:color w:val="222222"/>
          <w:sz w:val="19"/>
          <w:szCs w:val="19"/>
          <w:shd w:val="clear" w:color="auto" w:fill="FFFFFF"/>
        </w:rPr>
        <w:t>RESPONSE: The newer materials do not mention this in the main text, though they include a footnote that allows (but doesn’t require) this, stating “a buffer of this size is not essential because the Red List website’s map browser allows users to zoom close into the maps). Unfortunately, older maps, and some newer maps going forward (since it’s optional, many experts will likely continue to add the buffer), will continue to include this buffer.  I have added a note to the previous paragraph.</w:t>
      </w:r>
    </w:p>
  </w:comment>
  <w:comment w:id="97" w:author="Casey O'Hara" w:date="2016-12-20T16:05:00Z" w:initials="CO">
    <w:p w14:paraId="256140FC" w14:textId="628DBE8C" w:rsidR="00B15750" w:rsidRDefault="00B15750">
      <w:pPr>
        <w:pStyle w:val="CommentText"/>
        <w:rPr>
          <w:rFonts w:ascii="Arial" w:eastAsia="Times New Roman" w:hAnsi="Arial"/>
          <w:color w:val="222222"/>
          <w:sz w:val="19"/>
          <w:szCs w:val="19"/>
          <w:shd w:val="clear" w:color="auto" w:fill="FFFFFF"/>
        </w:rPr>
      </w:pPr>
      <w:r>
        <w:rPr>
          <w:rStyle w:val="CommentReference"/>
        </w:rPr>
        <w:annotationRef/>
      </w:r>
      <w:r w:rsidRPr="00497E2D">
        <w:rPr>
          <w:rFonts w:ascii="Arial" w:eastAsia="Times New Roman" w:hAnsi="Arial"/>
          <w:color w:val="222222"/>
          <w:sz w:val="19"/>
          <w:szCs w:val="19"/>
          <w:shd w:val="clear" w:color="auto" w:fill="FFFFFF"/>
        </w:rPr>
        <w:t>this is what AquaMaps already does!!!!</w:t>
      </w:r>
    </w:p>
    <w:p w14:paraId="75B3177E" w14:textId="510EA59F" w:rsidR="00B15750" w:rsidRDefault="00B15750">
      <w:pPr>
        <w:pStyle w:val="CommentText"/>
      </w:pPr>
      <w:r>
        <w:rPr>
          <w:rFonts w:ascii="Arial" w:eastAsia="Times New Roman" w:hAnsi="Arial"/>
          <w:color w:val="222222"/>
          <w:sz w:val="19"/>
          <w:szCs w:val="19"/>
          <w:shd w:val="clear" w:color="auto" w:fill="FFFFFF"/>
        </w:rPr>
        <w:t>RESPONSE: This paragraph is focusing on IUCN maps, and omitting a comparison to AquaMaps was not meant to leave the impression that no one does this.  That said, a mention of AquaMaps here reinforces the idea that the two data providers could benefit from each other.</w:t>
      </w:r>
    </w:p>
  </w:comment>
  <w:comment w:id="104" w:author="Casey O'Hara" w:date="2016-12-28T16:55:00Z" w:initials="CO">
    <w:p w14:paraId="5C694F1B" w14:textId="77777777" w:rsidR="00B15750" w:rsidRDefault="00B15750">
      <w:pPr>
        <w:pStyle w:val="CommentText"/>
        <w:rPr>
          <w:rFonts w:ascii="Arial" w:eastAsia="Times New Roman" w:hAnsi="Arial"/>
          <w:color w:val="222222"/>
          <w:sz w:val="19"/>
          <w:szCs w:val="19"/>
          <w:shd w:val="clear" w:color="auto" w:fill="FFFFFF"/>
        </w:rPr>
      </w:pPr>
      <w:r>
        <w:rPr>
          <w:rStyle w:val="CommentReference"/>
        </w:rPr>
        <w:annotationRef/>
      </w:r>
      <w:r w:rsidRPr="00497E2D">
        <w:rPr>
          <w:rFonts w:ascii="Arial" w:eastAsia="Times New Roman" w:hAnsi="Arial"/>
          <w:color w:val="222222"/>
          <w:sz w:val="19"/>
          <w:szCs w:val="19"/>
          <w:shd w:val="clear" w:color="auto" w:fill="FFFFFF"/>
        </w:rPr>
        <w:t>interesting metric, however, extrapolation in environmental space maybe better metric</w:t>
      </w:r>
    </w:p>
    <w:p w14:paraId="00A494A9" w14:textId="61CD9EBF" w:rsidR="00B15750" w:rsidRDefault="00B15750">
      <w:pPr>
        <w:pStyle w:val="CommentText"/>
        <w:rPr>
          <w:rFonts w:ascii="Arial" w:eastAsia="Times New Roman" w:hAnsi="Arial"/>
          <w:color w:val="222222"/>
          <w:sz w:val="19"/>
          <w:szCs w:val="19"/>
          <w:shd w:val="clear" w:color="auto" w:fill="FFFFFF"/>
        </w:rPr>
      </w:pPr>
      <w:r>
        <w:rPr>
          <w:rFonts w:ascii="Arial" w:eastAsia="Times New Roman" w:hAnsi="Arial"/>
          <w:color w:val="222222"/>
          <w:sz w:val="19"/>
          <w:szCs w:val="19"/>
          <w:shd w:val="clear" w:color="auto" w:fill="FFFFFF"/>
        </w:rPr>
        <w:t xml:space="preserve">RESPONSE: I ran the same analysis but measuring the “environmental space” of a cell as product of its geographic area and its suitability (probability of occurrence), and saw largely similar patterns (R^2 = 95%). </w:t>
      </w:r>
    </w:p>
    <w:p w14:paraId="0C3705D1" w14:textId="77777777" w:rsidR="00B15750" w:rsidRDefault="00B15750">
      <w:pPr>
        <w:pStyle w:val="CommentText"/>
        <w:rPr>
          <w:rFonts w:ascii="Arial" w:eastAsia="Times New Roman" w:hAnsi="Arial"/>
          <w:color w:val="222222"/>
          <w:sz w:val="19"/>
          <w:szCs w:val="19"/>
          <w:shd w:val="clear" w:color="auto" w:fill="FFFFFF"/>
        </w:rPr>
      </w:pPr>
      <w:r>
        <w:rPr>
          <w:rFonts w:ascii="Arial" w:eastAsia="Times New Roman" w:hAnsi="Arial"/>
          <w:color w:val="222222"/>
          <w:sz w:val="19"/>
          <w:szCs w:val="19"/>
          <w:shd w:val="clear" w:color="auto" w:fill="FFFFFF"/>
        </w:rPr>
        <w:t xml:space="preserve">Note: If the probability of occurrence included some aspect of uncertainty due to extrapolation from fewer occurcells, then we’d probably see that the environmental space analysis would reduce the extrapolation rate for species with fewer occurcells.  But this does not seem to be the case, so the environmental space analysis doesn’t seem to provide additional insights.  </w:t>
      </w:r>
    </w:p>
    <w:p w14:paraId="19F7939E" w14:textId="11BE7788" w:rsidR="00B15750" w:rsidRPr="00DE428F" w:rsidRDefault="00B15750">
      <w:pPr>
        <w:pStyle w:val="CommentText"/>
        <w:rPr>
          <w:rFonts w:ascii="Arial" w:eastAsia="Times New Roman" w:hAnsi="Arial"/>
          <w:color w:val="222222"/>
          <w:sz w:val="19"/>
          <w:szCs w:val="19"/>
          <w:shd w:val="clear" w:color="auto" w:fill="FFFFFF"/>
        </w:rPr>
      </w:pPr>
      <w:r>
        <w:rPr>
          <w:rFonts w:ascii="Arial" w:eastAsia="Times New Roman" w:hAnsi="Arial"/>
          <w:color w:val="222222"/>
          <w:sz w:val="19"/>
          <w:szCs w:val="19"/>
          <w:shd w:val="clear" w:color="auto" w:fill="FFFFFF"/>
        </w:rPr>
        <w:t>However, I assume that readers may want to see that both ideas were considered, so I include both here.</w:t>
      </w:r>
    </w:p>
  </w:comment>
  <w:comment w:id="123" w:author="Casey" w:date="2016-12-28T16:00:00Z" w:initials="C">
    <w:p w14:paraId="3AADC440" w14:textId="73A0FE44" w:rsidR="00B15750" w:rsidRDefault="00B15750" w:rsidP="009C4913">
      <w:pPr>
        <w:spacing w:after="120"/>
        <w:rPr>
          <w:rFonts w:ascii="Arial" w:eastAsia="Times New Roman" w:hAnsi="Arial"/>
          <w:color w:val="222222"/>
          <w:sz w:val="19"/>
          <w:szCs w:val="19"/>
          <w:shd w:val="clear" w:color="auto" w:fill="FFFFFF"/>
        </w:rPr>
      </w:pPr>
      <w:r>
        <w:rPr>
          <w:rStyle w:val="CommentReference"/>
        </w:rPr>
        <w:annotationRef/>
      </w:r>
      <w:r w:rsidRPr="00497E2D">
        <w:rPr>
          <w:rFonts w:ascii="Arial" w:eastAsia="Times New Roman" w:hAnsi="Arial"/>
          <w:color w:val="222222"/>
          <w:sz w:val="19"/>
          <w:szCs w:val="19"/>
          <w:shd w:val="clear" w:color="auto" w:fill="FFFFFF"/>
        </w:rPr>
        <w:t>Case study MPA gap analysis – this is not really surprising, if you’re looking at the proportion of distribution protected</w:t>
      </w:r>
      <w:r>
        <w:rPr>
          <w:rFonts w:ascii="Arial" w:eastAsia="Times New Roman" w:hAnsi="Arial"/>
          <w:color w:val="222222"/>
          <w:sz w:val="19"/>
          <w:szCs w:val="19"/>
          <w:shd w:val="clear" w:color="auto" w:fill="FFFFFF"/>
        </w:rPr>
        <w:t xml:space="preserve"> </w:t>
      </w:r>
      <w:r w:rsidRPr="00497E2D">
        <w:rPr>
          <w:rFonts w:ascii="Arial" w:eastAsia="Times New Roman" w:hAnsi="Arial"/>
          <w:color w:val="222222"/>
          <w:sz w:val="19"/>
          <w:szCs w:val="19"/>
          <w:shd w:val="clear" w:color="auto" w:fill="FFFFFF"/>
        </w:rPr>
        <w:t>the larger the base area (i.e. IUCN range extent or AQ = 0%) the smaller the proportional are protected.</w:t>
      </w:r>
    </w:p>
    <w:p w14:paraId="4D1609CF" w14:textId="6B0BD341" w:rsidR="00B15750" w:rsidRDefault="00B15750" w:rsidP="009C4913">
      <w:pPr>
        <w:spacing w:after="120"/>
        <w:rPr>
          <w:rFonts w:ascii="Arial" w:eastAsia="Times New Roman" w:hAnsi="Arial"/>
          <w:color w:val="222222"/>
          <w:sz w:val="19"/>
          <w:szCs w:val="19"/>
        </w:rPr>
      </w:pPr>
      <w:r>
        <w:rPr>
          <w:rFonts w:ascii="Arial" w:eastAsia="Times New Roman" w:hAnsi="Arial"/>
          <w:color w:val="222222"/>
          <w:sz w:val="19"/>
          <w:szCs w:val="19"/>
          <w:shd w:val="clear" w:color="auto" w:fill="FFFFFF"/>
        </w:rPr>
        <w:t>RESPONSE: This is true if the increased range outside protected areas is proportionally larger than the increased range inside protected areas, which may not always be the case.  But the real comparison to note is the AquaMaps (at 0%) vs IUCN.  I will add an additional explanation about why that comparison is interesting.</w:t>
      </w:r>
    </w:p>
    <w:p w14:paraId="76BDEA27" w14:textId="6ECCC8D6" w:rsidR="00B15750" w:rsidRDefault="00B15750">
      <w:pPr>
        <w:pStyle w:val="CommentText"/>
      </w:pPr>
    </w:p>
  </w:comment>
  <w:comment w:id="169" w:author="Casey" w:date="2016-12-27T18:16:00Z" w:initials="C">
    <w:p w14:paraId="67C943CF" w14:textId="77777777" w:rsidR="00B15750" w:rsidRDefault="00B15750">
      <w:pPr>
        <w:pStyle w:val="CommentText"/>
        <w:rPr>
          <w:rFonts w:ascii="Arial" w:eastAsia="Times New Roman" w:hAnsi="Arial"/>
          <w:color w:val="222222"/>
          <w:sz w:val="19"/>
          <w:szCs w:val="19"/>
          <w:shd w:val="clear" w:color="auto" w:fill="FFFFFF"/>
        </w:rPr>
      </w:pPr>
      <w:ins w:id="177" w:author="Casey" w:date="2016-12-27T18:15:00Z">
        <w:r>
          <w:rPr>
            <w:rStyle w:val="CommentReference"/>
          </w:rPr>
          <w:annotationRef/>
        </w:r>
      </w:ins>
      <w:r w:rsidRPr="00497E2D">
        <w:rPr>
          <w:rFonts w:ascii="Arial" w:eastAsia="Times New Roman" w:hAnsi="Arial"/>
          <w:color w:val="222222"/>
          <w:sz w:val="19"/>
          <w:szCs w:val="19"/>
          <w:shd w:val="clear" w:color="auto" w:fill="FFFFFF"/>
        </w:rPr>
        <w:t>I think that this analysis would be a great opportunity to actually encourage closer collaboration between AquaMaps and IUCN species experts to a.) increase the number of expert-reviewed maps and b.) to move towards a more transparent and reproducible approach for describing species maximum ranges based on expert input</w:t>
      </w:r>
    </w:p>
    <w:p w14:paraId="02662EA6" w14:textId="0DD7AFF1" w:rsidR="00B15750" w:rsidRDefault="00B15750">
      <w:pPr>
        <w:pStyle w:val="CommentText"/>
      </w:pPr>
      <w:r>
        <w:rPr>
          <w:rFonts w:ascii="Arial" w:eastAsia="Times New Roman" w:hAnsi="Arial"/>
          <w:color w:val="222222"/>
          <w:sz w:val="19"/>
          <w:szCs w:val="19"/>
          <w:shd w:val="clear" w:color="auto" w:fill="FFFFFF"/>
        </w:rPr>
        <w:t>RESPONSE: agreed.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DCD60" w14:textId="77777777" w:rsidR="00B15750" w:rsidRDefault="00B15750" w:rsidP="00CE57C9">
      <w:r>
        <w:separator/>
      </w:r>
    </w:p>
  </w:endnote>
  <w:endnote w:type="continuationSeparator" w:id="0">
    <w:p w14:paraId="2C0C17FC" w14:textId="77777777" w:rsidR="00B15750" w:rsidRDefault="00B15750" w:rsidP="00CE5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97081" w14:textId="77777777" w:rsidR="00B15750" w:rsidRDefault="00B15750" w:rsidP="00CE57C9">
      <w:r>
        <w:separator/>
      </w:r>
    </w:p>
  </w:footnote>
  <w:footnote w:type="continuationSeparator" w:id="0">
    <w:p w14:paraId="07320A6A" w14:textId="77777777" w:rsidR="00B15750" w:rsidRDefault="00B15750" w:rsidP="00CE57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EDAB4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64BD90D"/>
    <w:multiLevelType w:val="multilevel"/>
    <w:tmpl w:val="4B7C2A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A834509"/>
    <w:multiLevelType w:val="multilevel"/>
    <w:tmpl w:val="D4160D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2A77"/>
    <w:rsid w:val="000728CF"/>
    <w:rsid w:val="00076C23"/>
    <w:rsid w:val="00104A61"/>
    <w:rsid w:val="00111C54"/>
    <w:rsid w:val="00146FDE"/>
    <w:rsid w:val="00261511"/>
    <w:rsid w:val="00273A1E"/>
    <w:rsid w:val="002800C2"/>
    <w:rsid w:val="00291976"/>
    <w:rsid w:val="002C369E"/>
    <w:rsid w:val="002E11F0"/>
    <w:rsid w:val="002F2882"/>
    <w:rsid w:val="00372745"/>
    <w:rsid w:val="0041746C"/>
    <w:rsid w:val="00434F07"/>
    <w:rsid w:val="004617A7"/>
    <w:rsid w:val="004C1D92"/>
    <w:rsid w:val="004D1E3D"/>
    <w:rsid w:val="004D337C"/>
    <w:rsid w:val="004D4CA6"/>
    <w:rsid w:val="004E29B3"/>
    <w:rsid w:val="00555230"/>
    <w:rsid w:val="00571AED"/>
    <w:rsid w:val="00590D07"/>
    <w:rsid w:val="005C5E7F"/>
    <w:rsid w:val="005E267E"/>
    <w:rsid w:val="006122F2"/>
    <w:rsid w:val="00620F12"/>
    <w:rsid w:val="0065569A"/>
    <w:rsid w:val="00657A6B"/>
    <w:rsid w:val="00664B01"/>
    <w:rsid w:val="006653DC"/>
    <w:rsid w:val="00665454"/>
    <w:rsid w:val="006D71A5"/>
    <w:rsid w:val="006E084E"/>
    <w:rsid w:val="007201C9"/>
    <w:rsid w:val="0073517E"/>
    <w:rsid w:val="007631DB"/>
    <w:rsid w:val="00784D58"/>
    <w:rsid w:val="007B1747"/>
    <w:rsid w:val="00806317"/>
    <w:rsid w:val="0085107C"/>
    <w:rsid w:val="008A27B9"/>
    <w:rsid w:val="008D6863"/>
    <w:rsid w:val="00901DAD"/>
    <w:rsid w:val="00904027"/>
    <w:rsid w:val="00927329"/>
    <w:rsid w:val="0095288C"/>
    <w:rsid w:val="009C4913"/>
    <w:rsid w:val="009C4999"/>
    <w:rsid w:val="009D1331"/>
    <w:rsid w:val="00A51F04"/>
    <w:rsid w:val="00A72977"/>
    <w:rsid w:val="00AF45E1"/>
    <w:rsid w:val="00B15750"/>
    <w:rsid w:val="00B2727D"/>
    <w:rsid w:val="00B4161F"/>
    <w:rsid w:val="00B42417"/>
    <w:rsid w:val="00B86B75"/>
    <w:rsid w:val="00BB7055"/>
    <w:rsid w:val="00BC48D5"/>
    <w:rsid w:val="00BF09DA"/>
    <w:rsid w:val="00BF7E2D"/>
    <w:rsid w:val="00C0194B"/>
    <w:rsid w:val="00C22006"/>
    <w:rsid w:val="00C234B7"/>
    <w:rsid w:val="00C24445"/>
    <w:rsid w:val="00C36279"/>
    <w:rsid w:val="00C50F30"/>
    <w:rsid w:val="00CC76A9"/>
    <w:rsid w:val="00CD1D34"/>
    <w:rsid w:val="00CE57C9"/>
    <w:rsid w:val="00D047CF"/>
    <w:rsid w:val="00D11FA6"/>
    <w:rsid w:val="00D341A5"/>
    <w:rsid w:val="00D62B15"/>
    <w:rsid w:val="00D66E0D"/>
    <w:rsid w:val="00DC1313"/>
    <w:rsid w:val="00DC6A6E"/>
    <w:rsid w:val="00DD395D"/>
    <w:rsid w:val="00DE428F"/>
    <w:rsid w:val="00E17FE7"/>
    <w:rsid w:val="00E315A3"/>
    <w:rsid w:val="00E40EED"/>
    <w:rsid w:val="00E47D30"/>
    <w:rsid w:val="00E63DDD"/>
    <w:rsid w:val="00E97534"/>
    <w:rsid w:val="00EA6B8E"/>
    <w:rsid w:val="00EB7542"/>
    <w:rsid w:val="00F2316C"/>
    <w:rsid w:val="00F936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2"/>
    <o:shapelayout v:ext="edit">
      <o:idmap v:ext="edit" data="1"/>
    </o:shapelayout>
  </w:shapeDefaults>
  <w:decimalSymbol w:val="."/>
  <w:listSeparator w:val=","/>
  <w14:docId w14:val="0B09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E57C9"/>
    <w:pPr>
      <w:spacing w:line="480" w:lineRule="auto"/>
    </w:pPr>
    <w:rPr>
      <w:rFonts w:ascii="Times New Roman" w:hAnsi="Times New Roman" w:cs="Times New Roman"/>
    </w:rPr>
  </w:style>
  <w:style w:type="paragraph" w:styleId="Heading1">
    <w:name w:val="heading 1"/>
    <w:basedOn w:val="Normal"/>
    <w:next w:val="BodyText"/>
    <w:uiPriority w:val="9"/>
    <w:qFormat/>
    <w:rsid w:val="004D1E3D"/>
    <w:pPr>
      <w:keepNext/>
      <w:keepLines/>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4D1E3D"/>
    <w:pPr>
      <w:keepNext/>
      <w:keepLines/>
      <w:spacing w:before="200" w:after="0"/>
      <w:outlineLvl w:val="1"/>
    </w:pPr>
    <w:rPr>
      <w:rFonts w:eastAsiaTheme="majorEastAsia"/>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D71A5"/>
    <w:pPr>
      <w:spacing w:after="0"/>
      <w:ind w:firstLine="7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1E3D"/>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6D71A5"/>
    <w:pPr>
      <w:spacing w:before="100" w:after="100"/>
      <w:ind w:left="360" w:firstLine="0"/>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1E3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D1E3D"/>
    <w:rPr>
      <w:rFonts w:ascii="Lucida Grande" w:hAnsi="Lucida Grande" w:cs="Lucida Grande"/>
      <w:sz w:val="18"/>
      <w:szCs w:val="18"/>
    </w:rPr>
  </w:style>
  <w:style w:type="character" w:styleId="LineNumber">
    <w:name w:val="line number"/>
    <w:basedOn w:val="DefaultParagraphFont"/>
    <w:rsid w:val="00F936EF"/>
  </w:style>
  <w:style w:type="character" w:styleId="CommentReference">
    <w:name w:val="annotation reference"/>
    <w:basedOn w:val="DefaultParagraphFont"/>
    <w:rsid w:val="006E084E"/>
    <w:rPr>
      <w:sz w:val="18"/>
      <w:szCs w:val="18"/>
    </w:rPr>
  </w:style>
  <w:style w:type="paragraph" w:styleId="CommentText">
    <w:name w:val="annotation text"/>
    <w:basedOn w:val="Normal"/>
    <w:link w:val="CommentTextChar"/>
    <w:rsid w:val="006E084E"/>
    <w:pPr>
      <w:spacing w:line="240" w:lineRule="auto"/>
    </w:pPr>
  </w:style>
  <w:style w:type="character" w:customStyle="1" w:styleId="CommentTextChar">
    <w:name w:val="Comment Text Char"/>
    <w:basedOn w:val="DefaultParagraphFont"/>
    <w:link w:val="CommentText"/>
    <w:rsid w:val="006E084E"/>
    <w:rPr>
      <w:rFonts w:ascii="Times New Roman" w:hAnsi="Times New Roman" w:cs="Times New Roman"/>
    </w:rPr>
  </w:style>
  <w:style w:type="paragraph" w:styleId="CommentSubject">
    <w:name w:val="annotation subject"/>
    <w:basedOn w:val="CommentText"/>
    <w:next w:val="CommentText"/>
    <w:link w:val="CommentSubjectChar"/>
    <w:rsid w:val="006E084E"/>
    <w:rPr>
      <w:b/>
      <w:bCs/>
      <w:sz w:val="20"/>
      <w:szCs w:val="20"/>
    </w:rPr>
  </w:style>
  <w:style w:type="character" w:customStyle="1" w:styleId="CommentSubjectChar">
    <w:name w:val="Comment Subject Char"/>
    <w:basedOn w:val="CommentTextChar"/>
    <w:link w:val="CommentSubject"/>
    <w:rsid w:val="006E084E"/>
    <w:rPr>
      <w:rFonts w:ascii="Times New Roman" w:hAnsi="Times New Roman" w:cs="Times New Roman"/>
      <w:b/>
      <w:bCs/>
      <w:sz w:val="20"/>
      <w:szCs w:val="20"/>
    </w:rPr>
  </w:style>
  <w:style w:type="character" w:styleId="Strong">
    <w:name w:val="Strong"/>
    <w:basedOn w:val="DefaultParagraphFont"/>
    <w:rsid w:val="008A27B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E57C9"/>
    <w:pPr>
      <w:spacing w:line="480" w:lineRule="auto"/>
    </w:pPr>
    <w:rPr>
      <w:rFonts w:ascii="Times New Roman" w:hAnsi="Times New Roman" w:cs="Times New Roman"/>
    </w:rPr>
  </w:style>
  <w:style w:type="paragraph" w:styleId="Heading1">
    <w:name w:val="heading 1"/>
    <w:basedOn w:val="Normal"/>
    <w:next w:val="BodyText"/>
    <w:uiPriority w:val="9"/>
    <w:qFormat/>
    <w:rsid w:val="004D1E3D"/>
    <w:pPr>
      <w:keepNext/>
      <w:keepLines/>
      <w:spacing w:before="480" w:after="0"/>
      <w:outlineLvl w:val="0"/>
    </w:pPr>
    <w:rPr>
      <w:rFonts w:eastAsiaTheme="majorEastAsia"/>
      <w:b/>
      <w:bCs/>
      <w:sz w:val="32"/>
      <w:szCs w:val="32"/>
    </w:rPr>
  </w:style>
  <w:style w:type="paragraph" w:styleId="Heading2">
    <w:name w:val="heading 2"/>
    <w:basedOn w:val="Normal"/>
    <w:next w:val="BodyText"/>
    <w:uiPriority w:val="9"/>
    <w:unhideWhenUsed/>
    <w:qFormat/>
    <w:rsid w:val="004D1E3D"/>
    <w:pPr>
      <w:keepNext/>
      <w:keepLines/>
      <w:spacing w:before="200" w:after="0"/>
      <w:outlineLvl w:val="1"/>
    </w:pPr>
    <w:rPr>
      <w:rFonts w:eastAsiaTheme="majorEastAsia"/>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D71A5"/>
    <w:pPr>
      <w:spacing w:after="0"/>
      <w:ind w:firstLine="7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1E3D"/>
    <w:pPr>
      <w:keepNext/>
      <w:keepLines/>
      <w:spacing w:before="480" w:after="240"/>
      <w:jc w:val="center"/>
    </w:pPr>
    <w:rPr>
      <w:rFonts w:eastAsiaTheme="majorEastAsia"/>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6D71A5"/>
    <w:pPr>
      <w:spacing w:before="100" w:after="100"/>
      <w:ind w:left="360" w:firstLine="0"/>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1E3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4D1E3D"/>
    <w:rPr>
      <w:rFonts w:ascii="Lucida Grande" w:hAnsi="Lucida Grande" w:cs="Lucida Grande"/>
      <w:sz w:val="18"/>
      <w:szCs w:val="18"/>
    </w:rPr>
  </w:style>
  <w:style w:type="character" w:styleId="LineNumber">
    <w:name w:val="line number"/>
    <w:basedOn w:val="DefaultParagraphFont"/>
    <w:rsid w:val="00F936EF"/>
  </w:style>
  <w:style w:type="character" w:styleId="CommentReference">
    <w:name w:val="annotation reference"/>
    <w:basedOn w:val="DefaultParagraphFont"/>
    <w:rsid w:val="006E084E"/>
    <w:rPr>
      <w:sz w:val="18"/>
      <w:szCs w:val="18"/>
    </w:rPr>
  </w:style>
  <w:style w:type="paragraph" w:styleId="CommentText">
    <w:name w:val="annotation text"/>
    <w:basedOn w:val="Normal"/>
    <w:link w:val="CommentTextChar"/>
    <w:rsid w:val="006E084E"/>
    <w:pPr>
      <w:spacing w:line="240" w:lineRule="auto"/>
    </w:pPr>
  </w:style>
  <w:style w:type="character" w:customStyle="1" w:styleId="CommentTextChar">
    <w:name w:val="Comment Text Char"/>
    <w:basedOn w:val="DefaultParagraphFont"/>
    <w:link w:val="CommentText"/>
    <w:rsid w:val="006E084E"/>
    <w:rPr>
      <w:rFonts w:ascii="Times New Roman" w:hAnsi="Times New Roman" w:cs="Times New Roman"/>
    </w:rPr>
  </w:style>
  <w:style w:type="paragraph" w:styleId="CommentSubject">
    <w:name w:val="annotation subject"/>
    <w:basedOn w:val="CommentText"/>
    <w:next w:val="CommentText"/>
    <w:link w:val="CommentSubjectChar"/>
    <w:rsid w:val="006E084E"/>
    <w:rPr>
      <w:b/>
      <w:bCs/>
      <w:sz w:val="20"/>
      <w:szCs w:val="20"/>
    </w:rPr>
  </w:style>
  <w:style w:type="character" w:customStyle="1" w:styleId="CommentSubjectChar">
    <w:name w:val="Comment Subject Char"/>
    <w:basedOn w:val="CommentTextChar"/>
    <w:link w:val="CommentSubject"/>
    <w:rsid w:val="006E084E"/>
    <w:rPr>
      <w:rFonts w:ascii="Times New Roman" w:hAnsi="Times New Roman" w:cs="Times New Roman"/>
      <w:b/>
      <w:bCs/>
      <w:sz w:val="20"/>
      <w:szCs w:val="20"/>
    </w:rPr>
  </w:style>
  <w:style w:type="character" w:styleId="Strong">
    <w:name w:val="Strong"/>
    <w:basedOn w:val="DefaultParagraphFont"/>
    <w:rsid w:val="008A27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417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ohara@nceas.ucsb.edu" TargetMode="External"/><Relationship Id="rId20" Type="http://schemas.openxmlformats.org/officeDocument/2006/relationships/hyperlink" Target="https://doi.org/10.1371/journal.pone.0019653" TargetMode="External"/><Relationship Id="rId21" Type="http://schemas.openxmlformats.org/officeDocument/2006/relationships/hyperlink" Target="https://doi.org/10.1038/nclimate2769" TargetMode="External"/><Relationship Id="rId22" Type="http://schemas.openxmlformats.org/officeDocument/2006/relationships/hyperlink" Target="https://doi.org/10.1038/srep17539" TargetMode="External"/><Relationship Id="rId23" Type="http://schemas.openxmlformats.org/officeDocument/2006/relationships/hyperlink" Target="http://www.vliz.be/imisdocs/publications/100462.pdf" TargetMode="External"/><Relationship Id="rId24" Type="http://schemas.openxmlformats.org/officeDocument/2006/relationships/hyperlink" Target="https://doi.org/10.1016/j.ecolmodel.2009.10.025" TargetMode="External"/><Relationship Id="rId25" Type="http://schemas.openxmlformats.org/officeDocument/2006/relationships/hyperlink" Target="http://f1000research.com/articles/2-191/v2" TargetMode="External"/><Relationship Id="rId26" Type="http://schemas.openxmlformats.org/officeDocument/2006/relationships/hyperlink" Target="https://www.R-project.org" TargetMode="External"/><Relationship Id="rId27" Type="http://schemas.openxmlformats.org/officeDocument/2006/relationships/hyperlink" Target="www.protectedplanet.net" TargetMode="External"/><Relationship Id="rId28" Type="http://schemas.openxmlformats.org/officeDocument/2006/relationships/hyperlink" Target="http://www.iobis.org" TargetMode="External"/><Relationship Id="rId29" Type="http://schemas.openxmlformats.org/officeDocument/2006/relationships/hyperlink" Target="http://www.gbif.org/resource/80661" TargetMode="External"/><Relationship Id="rId30" Type="http://schemas.openxmlformats.org/officeDocument/2006/relationships/hyperlink" Target="https://bioscience.oxfordjournals.org/content/57/7/573.full"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hyperlink" Target="https://github.com/OHI-Science/IUCN-AquaMaps" TargetMode="External"/><Relationship Id="rId12" Type="http://schemas.openxmlformats.org/officeDocument/2006/relationships/hyperlink" Target="www.aquamaps.org" TargetMode="External"/><Relationship Id="rId13" Type="http://schemas.openxmlformats.org/officeDocument/2006/relationships/hyperlink" Target="http://www.iucnredlist.org" TargetMode="External"/><Relationship Id="rId14" Type="http://schemas.openxmlformats.org/officeDocument/2006/relationships/hyperlink" Target="https://doi.org/10.1111/j.1365-2664.2008.01596.x" TargetMode="External"/><Relationship Id="rId15" Type="http://schemas.openxmlformats.org/officeDocument/2006/relationships/hyperlink" Target="https://doi.org/10.1038/nature11397" TargetMode="External"/><Relationship Id="rId16" Type="http://schemas.openxmlformats.org/officeDocument/2006/relationships/hyperlink" Target="https://doi.org/10.1371/journal.pone.0117863" TargetMode="External"/><Relationship Id="rId17" Type="http://schemas.openxmlformats.org/officeDocument/2006/relationships/hyperlink" Target="https://doi.org/10.1371/journal.pone.0060284" TargetMode="External"/><Relationship Id="rId18" Type="http://schemas.openxmlformats.org/officeDocument/2006/relationships/hyperlink" Target="https://doi.org/10.1371/journal.pone.0011842" TargetMode="External"/><Relationship Id="rId19" Type="http://schemas.openxmlformats.org/officeDocument/2006/relationships/hyperlink" Target="https://doi.org/10.1126/science.124675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A3BE8-DB5C-5546-8BCD-68ED1D00C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27</Pages>
  <Words>6834</Words>
  <Characters>38958</Characters>
  <Application>Microsoft Macintosh Word</Application>
  <DocSecurity>0</DocSecurity>
  <Lines>324</Lines>
  <Paragraphs>91</Paragraphs>
  <ScaleCrop>false</ScaleCrop>
  <Company/>
  <LinksUpToDate>false</LinksUpToDate>
  <CharactersWithSpaces>45701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Aligning marine species range data to better serve science and conservation</dc:title>
  <dc:creator>Casey C. O'Hara1, Jamie C. Afflerbach1, Courtney Scarborough1, Benjamin S. Halpern1,2,3</dc:creator>
  <cp:lastModifiedBy>Casey</cp:lastModifiedBy>
  <cp:revision>25</cp:revision>
  <dcterms:created xsi:type="dcterms:W3CDTF">2016-12-20T17:29:00Z</dcterms:created>
  <dcterms:modified xsi:type="dcterms:W3CDTF">2016-12-29T03:09:00Z</dcterms:modified>
</cp:coreProperties>
</file>