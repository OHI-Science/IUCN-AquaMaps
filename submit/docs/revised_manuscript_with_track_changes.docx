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w:t>
      </w:r>
      <w:proofErr w:type="gramStart"/>
      <w:r w:rsidRPr="004D1E3D">
        <w:rPr>
          <w:rFonts w:ascii="Times New Roman" w:hAnsi="Times New Roman" w:cs="Times New Roman"/>
          <w:vertAlign w:val="superscript"/>
        </w:rPr>
        <w:t>,2,3</w:t>
      </w:r>
      <w:proofErr w:type="gramEnd"/>
    </w:p>
    <w:p w14:paraId="4BC0852F" w14:textId="77777777" w:rsidR="004C1D92" w:rsidRPr="004D1E3D" w:rsidRDefault="004D1E3D" w:rsidP="006D71A5">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6D71A5">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6D71A5">
      <w:pPr>
        <w:pStyle w:val="Compact"/>
        <w:numPr>
          <w:ilvl w:val="0"/>
          <w:numId w:val="3"/>
        </w:numPr>
      </w:pPr>
      <w:r w:rsidRPr="004D1E3D">
        <w:t xml:space="preserve">Department of Life Sciences, Imperial College London, </w:t>
      </w:r>
      <w:proofErr w:type="spellStart"/>
      <w:r w:rsidRPr="004D1E3D">
        <w:t>Silwood</w:t>
      </w:r>
      <w:proofErr w:type="spellEnd"/>
      <w:r w:rsidRPr="004D1E3D">
        <w:t xml:space="preserve"> Park Campus, Buckhurst Rd, Ascot, West Berkshire SL5 7PY, United Kingdom</w:t>
      </w:r>
    </w:p>
    <w:p w14:paraId="28D9C1E1" w14:textId="77777777" w:rsidR="004C1D92" w:rsidRPr="004D1E3D" w:rsidRDefault="004D1E3D" w:rsidP="009D1331">
      <w:pPr>
        <w:spacing w:after="0"/>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9D1331">
      <w:pPr>
        <w:spacing w:after="0"/>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4E8BDD94" w14:textId="3816B729" w:rsidR="004D1E3D" w:rsidRPr="004D1E3D" w:rsidRDefault="004D1E3D" w:rsidP="000D04E3">
      <w:pPr>
        <w:pStyle w:val="BodyText"/>
        <w:rPr>
          <w:rFonts w:eastAsiaTheme="majorEastAsia"/>
          <w:color w:val="345A8A" w:themeColor="accent1" w:themeShade="B5"/>
          <w:sz w:val="32"/>
          <w:szCs w:val="32"/>
        </w:rPr>
        <w:pPrChange w:id="1" w:author="Casey" w:date="2016-12-30T18:43:00Z">
          <w:pPr/>
        </w:pPrChange>
      </w:pPr>
      <w:r w:rsidRPr="00CE57C9">
        <w:t xml:space="preserve">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w:t>
      </w:r>
      <w:proofErr w:type="spellStart"/>
      <w:r w:rsidRPr="00CE57C9">
        <w:t>AquaMaps</w:t>
      </w:r>
      <w:proofErr w:type="spellEnd"/>
      <w:r w:rsidRPr="00CE57C9">
        <w:t xml:space="preserve">, which provides model-generated species </w:t>
      </w:r>
      <w:proofErr w:type="gramStart"/>
      <w:r w:rsidRPr="00CE57C9">
        <w:t>distribution</w:t>
      </w:r>
      <w:proofErr w:type="gramEnd"/>
      <w:r w:rsidRPr="00CE57C9">
        <w:t xml:space="preserve"> maps that predict areas occupied by the species. Together these databases represent 24,</w:t>
      </w:r>
      <w:r w:rsidR="00C24445">
        <w:t>645</w:t>
      </w:r>
      <w:r w:rsidRPr="00CE57C9">
        <w:t xml:space="preserve"> species (92.9% within </w:t>
      </w:r>
      <w:proofErr w:type="spellStart"/>
      <w:r w:rsidRPr="00CE57C9">
        <w:t>AquaMaps</w:t>
      </w:r>
      <w:proofErr w:type="spellEnd"/>
      <w:r w:rsidRPr="00CE57C9">
        <w:t>, 16.3% within IUCN), with only 2</w:t>
      </w:r>
      <w:proofErr w:type="gramStart"/>
      <w:r w:rsidRPr="00CE57C9">
        <w:t>,27</w:t>
      </w:r>
      <w:r w:rsidR="00C24445">
        <w:t>1</w:t>
      </w:r>
      <w:r w:rsidRPr="00CE57C9">
        <w:t xml:space="preserve"> shared</w:t>
      </w:r>
      <w:proofErr w:type="gramEnd"/>
      <w:r w:rsidRPr="00CE57C9">
        <w:t xml:space="preserve">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w:t>
      </w:r>
      <w:proofErr w:type="spellStart"/>
      <w:r w:rsidRPr="00CE57C9">
        <w:t>overpredict</w:t>
      </w:r>
      <w:proofErr w:type="spellEnd"/>
      <w:r w:rsidRPr="00CE57C9">
        <w:t xml:space="preserve"> coral presence into unsuitably deep waters, and we </w:t>
      </w:r>
      <w:commentRangeStart w:id="2"/>
      <w:del w:id="3" w:author="Casey O'Hara" w:date="2016-12-20T13:14:00Z">
        <w:r w:rsidRPr="00CE57C9" w:rsidDel="008A27B9">
          <w:delText xml:space="preserve">demonstrate </w:delText>
        </w:r>
      </w:del>
      <w:ins w:id="4" w:author="Casey O'Hara" w:date="2016-12-20T13:14:00Z">
        <w:r w:rsidR="008A27B9">
          <w:t>show</w:t>
        </w:r>
        <w:r w:rsidR="008A27B9" w:rsidRPr="00CE57C9">
          <w:t xml:space="preserve"> </w:t>
        </w:r>
      </w:ins>
      <w:r w:rsidRPr="00CE57C9">
        <w:t xml:space="preserve">that </w:t>
      </w:r>
      <w:proofErr w:type="spellStart"/>
      <w:r w:rsidRPr="00CE57C9">
        <w:t>AquaMaps</w:t>
      </w:r>
      <w:proofErr w:type="spellEnd"/>
      <w:r w:rsidRPr="00CE57C9">
        <w:t xml:space="preserve"> </w:t>
      </w:r>
      <w:del w:id="5" w:author="Casey O'Hara" w:date="2016-12-20T13:15:00Z">
        <w:r w:rsidRPr="00CE57C9" w:rsidDel="008A27B9">
          <w:delText xml:space="preserve">methodology </w:delText>
        </w:r>
      </w:del>
      <w:commentRangeEnd w:id="2"/>
      <w:ins w:id="6" w:author="Casey O'Hara" w:date="2016-12-20T13:15:00Z">
        <w:r w:rsidR="008A27B9">
          <w:t>computer-generated maps</w:t>
        </w:r>
        <w:r w:rsidR="008A27B9" w:rsidRPr="00CE57C9">
          <w:t xml:space="preserve"> </w:t>
        </w:r>
      </w:ins>
      <w:r w:rsidR="006E084E">
        <w:rPr>
          <w:rStyle w:val="CommentReference"/>
        </w:rPr>
        <w:commentReference w:id="2"/>
      </w:r>
      <w:r w:rsidRPr="00CE57C9">
        <w:t>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bookmarkStart w:id="7" w:name="introduction"/>
      <w:bookmarkEnd w:id="7"/>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E97534">
      <w:pPr>
        <w:pStyle w:val="BodyText"/>
      </w:pPr>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6D71A5">
      <w:pPr>
        <w:pStyle w:val="BodyText"/>
      </w:pPr>
      <w:r w:rsidRPr="004D1E3D">
        <w:t xml:space="preserve">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w:t>
      </w:r>
      <w:proofErr w:type="spellStart"/>
      <w:r w:rsidRPr="004D1E3D">
        <w:t>AquaMaps</w:t>
      </w:r>
      <w:proofErr w:type="spellEnd"/>
      <w:r w:rsidRPr="004D1E3D">
        <w:t>, which rely primarily on model predictions to communicate the distribution of a species based on habitat suitability [1], and range data from the International Union for Conservation of Nature (IUCN), which rely primarily on expert opinion to communicate range size as a criterion for extinction risk assessments [2].</w:t>
      </w:r>
    </w:p>
    <w:p w14:paraId="548DD73C" w14:textId="6DC7DA48" w:rsidR="004C1D92" w:rsidRPr="004D1E3D" w:rsidRDefault="004D1E3D" w:rsidP="006D71A5">
      <w:pPr>
        <w:pStyle w:val="BodyText"/>
      </w:pPr>
      <w:r w:rsidRPr="004D1E3D">
        <w:t>While the two datasets ostensibly describe the same information, i.e.</w:t>
      </w:r>
      <w:r w:rsidR="00571AED">
        <w:t>,</w:t>
      </w:r>
      <w:r w:rsidRPr="004D1E3D">
        <w:t xml:space="preserve"> where can a particular species be found, they communicate </w:t>
      </w:r>
      <w:del w:id="8" w:author="Casey" w:date="2016-12-27T13:40:00Z">
        <w:r w:rsidRPr="004D1E3D" w:rsidDel="00806317">
          <w:delText>fundamentally distinct concepts</w:delText>
        </w:r>
      </w:del>
      <w:ins w:id="9" w:author="Casey" w:date="2016-12-27T13:40:00Z">
        <w:r w:rsidR="00806317">
          <w:t xml:space="preserve">the information in </w:t>
        </w:r>
      </w:ins>
      <w:ins w:id="10" w:author="Casey" w:date="2016-12-27T13:56:00Z">
        <w:r w:rsidR="0041746C">
          <w:t>very</w:t>
        </w:r>
      </w:ins>
      <w:ins w:id="11" w:author="Casey" w:date="2016-12-27T13:40:00Z">
        <w:r w:rsidR="00806317">
          <w:t xml:space="preserve"> different </w:t>
        </w:r>
      </w:ins>
      <w:ins w:id="12" w:author="Casey" w:date="2016-12-27T13:56:00Z">
        <w:r w:rsidR="0041746C">
          <w:t>ways</w:t>
        </w:r>
      </w:ins>
      <w:r w:rsidRPr="004D1E3D">
        <w:t xml:space="preserve">. The IUCN </w:t>
      </w:r>
      <w:r w:rsidRPr="004D1E3D">
        <w:lastRenderedPageBreak/>
        <w:t>range map for a given species describes the "extent of occurrence" for that species, a</w:t>
      </w:r>
      <w:ins w:id="13" w:author="Casey" w:date="2016-12-27T14:51:00Z">
        <w:r w:rsidR="00D11FA6">
          <w:t>n undifferentiated</w:t>
        </w:r>
      </w:ins>
      <w:r w:rsidRPr="004D1E3D">
        <w:t xml:space="preserve"> contiguous region that encloses all known occurrences and connecting regions, with the explicit caveat that this "does not mean that [the species] is distributed equally within that polygon or occurs everywhere within that polygon" [2]. The </w:t>
      </w:r>
      <w:proofErr w:type="spellStart"/>
      <w:r w:rsidRPr="004D1E3D">
        <w:t>AquaMaps</w:t>
      </w:r>
      <w:proofErr w:type="spellEnd"/>
      <w:r w:rsidRPr="004D1E3D">
        <w:t xml:space="preserve"> map for a species, on the other hand, </w:t>
      </w:r>
      <w:ins w:id="14" w:author="Casey" w:date="2016-12-27T14:51:00Z">
        <w:r w:rsidR="00D11FA6">
          <w:t xml:space="preserve">provides a more nuanced understanding of species distribution by </w:t>
        </w:r>
      </w:ins>
      <w:ins w:id="15" w:author="Casey" w:date="2016-12-27T13:56:00Z">
        <w:r w:rsidR="00D11FA6">
          <w:t>communicating</w:t>
        </w:r>
        <w:r w:rsidR="0041746C" w:rsidRPr="0041746C">
          <w:t xml:space="preserve"> </w:t>
        </w:r>
      </w:ins>
      <w:ins w:id="16" w:author="Casey" w:date="2016-12-27T14:52:00Z">
        <w:r w:rsidR="00D11FA6">
          <w:t>the</w:t>
        </w:r>
      </w:ins>
      <w:ins w:id="17" w:author="Casey" w:date="2016-12-27T13:56:00Z">
        <w:r w:rsidR="0041746C" w:rsidRPr="0041746C">
          <w:t xml:space="preserve"> “probability of occurrence” </w:t>
        </w:r>
      </w:ins>
      <w:ins w:id="18" w:author="Casey" w:date="2016-12-27T14:52:00Z">
        <w:r w:rsidR="00D11FA6">
          <w:t>of a species throughout its predicted range</w:t>
        </w:r>
      </w:ins>
      <w:ins w:id="19" w:author="Casey" w:date="2016-12-27T13:56:00Z">
        <w:r w:rsidR="0041746C">
          <w:t xml:space="preserve"> </w:t>
        </w:r>
        <w:r w:rsidR="0041746C" w:rsidRPr="004D1E3D">
          <w:t>[1]</w:t>
        </w:r>
        <w:r w:rsidR="0041746C" w:rsidRPr="0041746C">
          <w:t xml:space="preserve">.  By considering any non-zero probability of occurrence, we can </w:t>
        </w:r>
      </w:ins>
      <w:ins w:id="20" w:author="Casey" w:date="2016-12-27T14:53:00Z">
        <w:r w:rsidR="00D11FA6">
          <w:t>effectively consider</w:t>
        </w:r>
      </w:ins>
      <w:ins w:id="21" w:author="Casey" w:date="2016-12-27T13:56:00Z">
        <w:r w:rsidR="0041746C" w:rsidRPr="0041746C">
          <w:t xml:space="preserve"> </w:t>
        </w:r>
        <w:proofErr w:type="spellStart"/>
        <w:r w:rsidR="0041746C" w:rsidRPr="0041746C">
          <w:t>AquaMaps</w:t>
        </w:r>
        <w:proofErr w:type="spellEnd"/>
        <w:r w:rsidR="0041746C" w:rsidRPr="0041746C">
          <w:t xml:space="preserve"> </w:t>
        </w:r>
      </w:ins>
      <w:ins w:id="22" w:author="Casey" w:date="2016-12-27T14:53:00Z">
        <w:r w:rsidR="00D11FA6">
          <w:t>as</w:t>
        </w:r>
      </w:ins>
      <w:ins w:id="23" w:author="Casey" w:date="2016-12-27T13:56:00Z">
        <w:r w:rsidR="0041746C" w:rsidRPr="0041746C">
          <w:t xml:space="preserve"> an extent of occurrence, though bounded by modeled environmental conditions rather than by expert opinion</w:t>
        </w:r>
      </w:ins>
      <w:del w:id="24" w:author="Casey" w:date="2016-12-27T13:56:00Z">
        <w:r w:rsidRPr="004D1E3D" w:rsidDel="0041746C">
          <w:delText>excludes unsuitable habitats and thus seems to better be defined as "area of occupancy": the subset of the extent of occurrence in which the species is actually likely to be found [1]</w:delText>
        </w:r>
      </w:del>
      <w:r w:rsidRPr="004D1E3D">
        <w:t>.</w:t>
      </w:r>
    </w:p>
    <w:p w14:paraId="6087006C" w14:textId="10D914F7" w:rsidR="004C1D92" w:rsidRPr="004D1E3D" w:rsidRDefault="004D1E3D" w:rsidP="006D71A5">
      <w:pPr>
        <w:pStyle w:val="BodyText"/>
      </w:pPr>
      <w:r w:rsidRPr="004D1E3D">
        <w:t xml:space="preserve">The fundamental differences between the datasets suggest that the choice of one over the other </w:t>
      </w:r>
      <w:ins w:id="25" w:author="Casey" w:date="2016-12-27T13:39:00Z">
        <w:r w:rsidR="00806317">
          <w:t xml:space="preserve">(and for </w:t>
        </w:r>
        <w:proofErr w:type="spellStart"/>
        <w:r w:rsidR="00806317">
          <w:t>AquaMaps</w:t>
        </w:r>
        <w:proofErr w:type="spellEnd"/>
        <w:r w:rsidR="00806317">
          <w:t xml:space="preserve">, consideration of a presence threshold) </w:t>
        </w:r>
      </w:ins>
      <w:r w:rsidRPr="004D1E3D">
        <w:t xml:space="preserve">should be carefully matched to the purpose for which it is to be used [3], and yet these datasets have been used in </w:t>
      </w:r>
      <w:commentRangeStart w:id="26"/>
      <w:del w:id="27" w:author="Casey O'Hara" w:date="2016-12-20T13:19:00Z">
        <w:r w:rsidRPr="004D1E3D" w:rsidDel="005C5E7F">
          <w:delText>hundreds of</w:delText>
        </w:r>
      </w:del>
      <w:ins w:id="28" w:author="Casey O'Hara" w:date="2016-12-20T13:19:00Z">
        <w:r w:rsidR="005C5E7F">
          <w:t>many</w:t>
        </w:r>
      </w:ins>
      <w:r w:rsidRPr="004D1E3D">
        <w:t xml:space="preserve"> studies and applications </w:t>
      </w:r>
      <w:commentRangeEnd w:id="26"/>
      <w:r w:rsidR="006E084E">
        <w:rPr>
          <w:rStyle w:val="CommentReference"/>
        </w:rPr>
        <w:commentReference w:id="26"/>
      </w:r>
      <w:r w:rsidRPr="004D1E3D">
        <w:t>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6D71A5">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w:t>
      </w:r>
      <w:proofErr w:type="gramStart"/>
      <w:r w:rsidRPr="004D1E3D">
        <w:t>use overlapping</w:t>
      </w:r>
      <w:proofErr w:type="gramEnd"/>
      <w:r w:rsidRPr="004D1E3D">
        <w:t xml:space="preserve">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w:t>
      </w:r>
      <w:r w:rsidRPr="004D1E3D">
        <w:lastRenderedPageBreak/>
        <w:t>these datasets are so widely used, it is crucial to understand and acknowledge, and where possible address, data limitations.</w:t>
      </w:r>
    </w:p>
    <w:p w14:paraId="3A2481BD" w14:textId="77777777" w:rsidR="004C1D92" w:rsidRPr="004D1E3D" w:rsidRDefault="004D1E3D" w:rsidP="00CE57C9">
      <w:pPr>
        <w:pStyle w:val="Heading1"/>
      </w:pPr>
      <w:bookmarkStart w:id="29" w:name="methods-and-analysis"/>
      <w:bookmarkEnd w:id="29"/>
      <w:r w:rsidRPr="004D1E3D">
        <w:t>Methods and Analysis</w:t>
      </w:r>
    </w:p>
    <w:p w14:paraId="2591F618" w14:textId="77777777" w:rsidR="004C1D92" w:rsidRPr="004D1E3D" w:rsidRDefault="004D1E3D" w:rsidP="00CE57C9">
      <w:pPr>
        <w:pStyle w:val="Heading2"/>
      </w:pPr>
      <w:bookmarkStart w:id="30" w:name="about-the-datasets"/>
      <w:bookmarkEnd w:id="30"/>
      <w:r w:rsidRPr="004D1E3D">
        <w:t>About the datasets</w:t>
      </w:r>
    </w:p>
    <w:p w14:paraId="6B9AC6AA" w14:textId="4E7B8D22" w:rsidR="004C1D92" w:rsidRPr="004D1E3D" w:rsidRDefault="004D1E3D" w:rsidP="00E97534">
      <w:pPr>
        <w:pStyle w:val="BodyText"/>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w:t>
      </w:r>
      <w:r w:rsidR="00571AED">
        <w:t>,</w:t>
      </w:r>
      <w:r w:rsidRPr="004D1E3D">
        <w:t xml:space="preserve"> "the smallest polygon in which no internal angle exceeds 180 degrees and which </w:t>
      </w:r>
      <w:proofErr w:type="gramStart"/>
      <w:r w:rsidRPr="004D1E3D">
        <w:t>contains</w:t>
      </w:r>
      <w:proofErr w:type="gramEnd"/>
      <w:r w:rsidRPr="004D1E3D">
        <w:t xml:space="preserve"> all the sites of occurrence" [2].</w:t>
      </w:r>
    </w:p>
    <w:p w14:paraId="2BC460B2" w14:textId="6521E770" w:rsidR="004C1D92" w:rsidRPr="004D1E3D" w:rsidRDefault="004D1E3D" w:rsidP="006D71A5">
      <w:pPr>
        <w:pStyle w:val="BodyText"/>
      </w:pPr>
      <w:r w:rsidRPr="004D1E3D">
        <w:t xml:space="preserve">In contrast, </w:t>
      </w:r>
      <w:proofErr w:type="spellStart"/>
      <w:r w:rsidRPr="004D1E3D">
        <w:t>AquaMaps</w:t>
      </w:r>
      <w:proofErr w:type="spellEnd"/>
      <w:r w:rsidRPr="004D1E3D">
        <w:t xml:space="preserve"> has modeled species distribution for 22,889 species based on envelopes of environmental preference, such as temperature, depth, and salinity. These preference envelopes are deduced from occurrence records, published species databases such as </w:t>
      </w:r>
      <w:proofErr w:type="spellStart"/>
      <w:r w:rsidRPr="004D1E3D">
        <w:t>FishBase</w:t>
      </w:r>
      <w:proofErr w:type="spellEnd"/>
      <w:r w:rsidRPr="004D1E3D">
        <w:t xml:space="preserve">, and expert knowledge. The </w:t>
      </w:r>
      <w:proofErr w:type="spellStart"/>
      <w:r w:rsidRPr="004D1E3D">
        <w:t>AquaMaps</w:t>
      </w:r>
      <w:proofErr w:type="spellEnd"/>
      <w:r w:rsidRPr="004D1E3D">
        <w:t xml:space="preserve"> model overlays these environmental preferences atop a map of environmental attributes on a global 0.5° grid to determine suitable habitat, resulting in a "probability of occurrence" for each species (Fig S1B). To roughly constrain species ranges to appropriate </w:t>
      </w:r>
      <w:proofErr w:type="spellStart"/>
      <w:r w:rsidRPr="004D1E3D">
        <w:t>georegions</w:t>
      </w:r>
      <w:proofErr w:type="spellEnd"/>
      <w:r w:rsidRPr="004D1E3D">
        <w:t xml:space="preserve">, the </w:t>
      </w:r>
      <w:proofErr w:type="spellStart"/>
      <w:r w:rsidRPr="004D1E3D">
        <w:t>AquaMaps</w:t>
      </w:r>
      <w:proofErr w:type="spellEnd"/>
      <w:r w:rsidRPr="004D1E3D">
        <w:t xml:space="preserve"> model uses Food and Agriculture Organization of the United Nations (FAO) Major Fishing Area [13] boundaries. Of the resulting maps, 1,296 (5.7% of the full dataset) have been further refined through an expert review process</w:t>
      </w:r>
      <w:ins w:id="31" w:author="Casey" w:date="2016-12-30T18:40:00Z">
        <w:r w:rsidR="0037689B">
          <w:t xml:space="preserve"> to fine-tune the input parameters and improve the range predictions</w:t>
        </w:r>
      </w:ins>
      <w:r w:rsidRPr="004D1E3D">
        <w:t xml:space="preserve"> [14,15].</w:t>
      </w:r>
    </w:p>
    <w:p w14:paraId="27BE46BC" w14:textId="0E451D81" w:rsidR="004C1D92" w:rsidRPr="004D1E3D" w:rsidRDefault="004D1E3D" w:rsidP="006D71A5">
      <w:pPr>
        <w:pStyle w:val="BodyText"/>
      </w:pPr>
      <w:r w:rsidRPr="004D1E3D">
        <w:lastRenderedPageBreak/>
        <w:t>In total, the two datase</w:t>
      </w:r>
      <w:r w:rsidR="00D66E0D">
        <w:t>ts provide range maps for 24,645</w:t>
      </w:r>
      <w:r w:rsidRPr="004D1E3D">
        <w:t xml:space="preserve">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6D71A5">
      <w:pPr>
        <w:pStyle w:val="BodyText"/>
      </w:pPr>
      <w:r w:rsidRPr="004D1E3D">
        <w:rPr>
          <w:b/>
        </w:rPr>
        <w:t>Comparison of taxonomic and regional distribution</w:t>
      </w:r>
      <w:r w:rsidRPr="004D1E3D">
        <w:t xml:space="preserve">: To examine the overall taxonomic distribution across the spatial datasets, we grouped species by taxonomic class and data source, and determined the proportion of each class represented in each dataset. </w:t>
      </w:r>
      <w:proofErr w:type="gramStart"/>
      <w:r w:rsidRPr="004D1E3D">
        <w:t xml:space="preserve">To compare the spatial representation of the two datasets directly, we rasterized the IUCN species polygons to the same 0.5° grid as the </w:t>
      </w:r>
      <w:proofErr w:type="spellStart"/>
      <w:r w:rsidRPr="004D1E3D">
        <w:t>AquaMaps</w:t>
      </w:r>
      <w:proofErr w:type="spellEnd"/>
      <w:r w:rsidRPr="004D1E3D">
        <w:t xml:space="preserve"> species maps (Fig S2).</w:t>
      </w:r>
      <w:proofErr w:type="gramEnd"/>
      <w:r w:rsidRPr="004D1E3D">
        <w:t xml:space="preserve"> We determined species presence within a grid cell as any non-zero overlap of a species polygon with the cell (Fig S1C). For the </w:t>
      </w:r>
      <w:proofErr w:type="spellStart"/>
      <w:r w:rsidRPr="004D1E3D">
        <w:t>AquaMaps</w:t>
      </w:r>
      <w:proofErr w:type="spellEnd"/>
      <w:r w:rsidRPr="004D1E3D">
        <w:t xml:space="preserve"> dataset, we determined per-cell species count by including all species with non-zero probability of occurrence to best approximate the "extent of occurrence" generally indicated by IUCN maps (Fig S1D).</w:t>
      </w:r>
    </w:p>
    <w:p w14:paraId="769FE384" w14:textId="75A699DE" w:rsidR="004C1D92" w:rsidRPr="004D1E3D" w:rsidRDefault="004D1E3D" w:rsidP="00E97534">
      <w:pPr>
        <w:pStyle w:val="BodyText"/>
      </w:pPr>
      <w:r w:rsidRPr="004D1E3D">
        <w:rPr>
          <w:b/>
        </w:rPr>
        <w:t>Comparison of paired maps</w:t>
      </w:r>
      <w:r w:rsidRPr="004D1E3D">
        <w:t xml:space="preserve">: Although relatively small in number, overlap species present a unique opportunity to evaluate the two datasets overall. For the species included in both datasets, we examine how well the maps align in both spatial distribution and overall area. </w:t>
      </w:r>
      <w:del w:id="32" w:author="Casey" w:date="2016-12-27T14:08:00Z">
        <w:r w:rsidRPr="004D1E3D" w:rsidDel="007201C9">
          <w:delText xml:space="preserve">Based upon the definitions of extent </w:delText>
        </w:r>
      </w:del>
      <w:ins w:id="33" w:author="Casey" w:date="2016-12-27T14:08:00Z">
        <w:r w:rsidR="007201C9" w:rsidRPr="007201C9">
          <w:t>If each dataset is communicating its own prediction of extent of occurrence, we expect that for a given species, the two predicted distributions will largely overlap,</w:t>
        </w:r>
        <w:r w:rsidR="007201C9">
          <w:t xml:space="preserve"> with similar total range sizes</w:t>
        </w:r>
      </w:ins>
      <w:del w:id="34" w:author="Casey" w:date="2016-12-27T14:08:00Z">
        <w:r w:rsidRPr="004D1E3D" w:rsidDel="007201C9">
          <w:delText>of occurrence and area of occupancy, we expect that for a given species, the AquaMaps predicted distribution will fall within, and describe a smaller range than, the IUCN predicted distribution</w:delText>
        </w:r>
      </w:del>
      <w:r w:rsidRPr="004D1E3D">
        <w:t>. Where these expectations seem to fail, we explore methodological issues that can introduce errors.</w:t>
      </w:r>
    </w:p>
    <w:p w14:paraId="6EE82E25" w14:textId="77777777" w:rsidR="004C1D92" w:rsidRPr="004D1E3D" w:rsidRDefault="004D1E3D" w:rsidP="00E97534">
      <w:pPr>
        <w:pStyle w:val="BodyText"/>
      </w:pPr>
      <w:r w:rsidRPr="004D1E3D">
        <w:t xml:space="preserve">We identified "paired map" species using genus and species binomials as a matching key. We used the </w:t>
      </w:r>
      <w:proofErr w:type="spellStart"/>
      <w:r w:rsidRPr="004D1E3D">
        <w:t>taxize</w:t>
      </w:r>
      <w:proofErr w:type="spellEnd"/>
      <w:r w:rsidRPr="004D1E3D">
        <w:t xml:space="preserve"> package [17] in R [18] to standardize species names and synonyms; for species with separate subpopulation maps in IUCN, we combined all subpopulations to create a </w:t>
      </w:r>
      <w:r w:rsidRPr="004D1E3D">
        <w:lastRenderedPageBreak/>
        <w:t>single global population. For each of these paired map species, we determined species presence within each spatial cell for each dataset using the same criteria outlined above.</w:t>
      </w:r>
    </w:p>
    <w:p w14:paraId="5C3F308F" w14:textId="77777777" w:rsidR="004C1D92" w:rsidRPr="004D1E3D" w:rsidRDefault="004D1E3D" w:rsidP="00E97534">
      <w:pPr>
        <w:pStyle w:val="BodyText"/>
      </w:pPr>
      <w:r w:rsidRPr="004D1E3D">
        <w:t xml:space="preserve">Overlaying paired distribution maps for each </w:t>
      </w:r>
      <w:proofErr w:type="gramStart"/>
      <w:r w:rsidRPr="004D1E3D">
        <w:t>species,</w:t>
      </w:r>
      <w:proofErr w:type="gramEnd"/>
      <w:r w:rsidRPr="004D1E3D">
        <w:t xml:space="preserve">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0D04E3"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0D04E3"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E97534">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w:t>
      </w:r>
      <w:proofErr w:type="gramStart"/>
      <w:r w:rsidRPr="004D1E3D">
        <w:t>represents</w:t>
      </w:r>
      <w:proofErr w:type="gramEnd"/>
      <w:r w:rsidRPr="004D1E3D">
        <w:t xml:space="preserve">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E97534">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the same methodology as shown in Fig S2, we created a 200 m bathymetry raster from a bathymetry spatial dataset (public domain; available from Natural Earth, </w:t>
      </w:r>
      <w:r w:rsidRPr="004D1E3D">
        <w:lastRenderedPageBreak/>
        <w:t xml:space="preserve">www.naturalearthdata.com) and masked our IUCN coral </w:t>
      </w:r>
      <w:proofErr w:type="spellStart"/>
      <w:r w:rsidRPr="004D1E3D">
        <w:t>rasters</w:t>
      </w:r>
      <w:proofErr w:type="spellEnd"/>
      <w:r w:rsidRPr="004D1E3D">
        <w:t xml:space="preserve"> to identify mapped coral presence below 200 m. The resulting maps were again compared to the </w:t>
      </w:r>
      <w:proofErr w:type="spellStart"/>
      <w:r w:rsidRPr="004D1E3D">
        <w:t>AquaMaps</w:t>
      </w:r>
      <w:proofErr w:type="spellEnd"/>
      <w:r w:rsidRPr="004D1E3D">
        <w:t xml:space="preserve"> ranges to examine distribution alignment and area ratio.</w:t>
      </w:r>
    </w:p>
    <w:p w14:paraId="2363DB1D" w14:textId="4D85C7E1" w:rsidR="004C1D92" w:rsidRPr="004D1E3D" w:rsidRDefault="004D1E3D" w:rsidP="00E97534">
      <w:pPr>
        <w:pStyle w:val="BodyText"/>
      </w:pPr>
      <w:r w:rsidRPr="004D1E3D">
        <w:t xml:space="preserve">For </w:t>
      </w:r>
      <w:proofErr w:type="spellStart"/>
      <w:r w:rsidRPr="004D1E3D">
        <w:t>AquaMaps</w:t>
      </w:r>
      <w:proofErr w:type="spellEnd"/>
      <w:r w:rsidRPr="004D1E3D">
        <w:t xml:space="preserve">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w:t>
      </w:r>
      <w:proofErr w:type="spellStart"/>
      <w:r w:rsidRPr="004D1E3D">
        <w:t>AquaMaps</w:t>
      </w:r>
      <w:proofErr w:type="spellEnd"/>
      <w:r w:rsidRPr="004D1E3D">
        <w:t xml:space="preserve"> range maps for all Pacific and Indian Ocean species to a band between </w:t>
      </w:r>
      <w:proofErr w:type="spellStart"/>
      <w:r w:rsidRPr="004D1E3D">
        <w:t>between</w:t>
      </w:r>
      <w:proofErr w:type="spellEnd"/>
      <w:r w:rsidRPr="004D1E3D">
        <w:t xml:space="preserve"> 25° S and 20° N latitudes, then identified all species whose eastern range limit within this band coincided with 175° W longitude, the vertical boundary between two prominent FAO regions.</w:t>
      </w:r>
      <w:ins w:id="35" w:author="Casey" w:date="2016-12-28T16:13:00Z">
        <w:r w:rsidR="00DE428F">
          <w:t xml:space="preserve">  </w:t>
        </w:r>
      </w:ins>
    </w:p>
    <w:p w14:paraId="48D9AB7F" w14:textId="77777777" w:rsidR="004C1D92" w:rsidRPr="004D1E3D" w:rsidRDefault="004D1E3D" w:rsidP="00CE57C9">
      <w:pPr>
        <w:pStyle w:val="Heading2"/>
      </w:pPr>
      <w:bookmarkStart w:id="36" w:name="methods-for-mpa-gap-analysis-case-study"/>
      <w:bookmarkEnd w:id="36"/>
      <w:r w:rsidRPr="004D1E3D">
        <w:t>Methods for MPA Gap Analysis case study</w:t>
      </w:r>
    </w:p>
    <w:p w14:paraId="6194F74F" w14:textId="5E999776" w:rsidR="004C1D92" w:rsidRPr="004D1E3D" w:rsidRDefault="004D1E3D" w:rsidP="00E97534">
      <w:pPr>
        <w:pStyle w:val="BodyText"/>
      </w:pPr>
      <w:r w:rsidRPr="004D1E3D">
        <w:t xml:space="preserve">To assess the effectiveness of MPAs in protecting biodiversity, Klein et al. [12] compared the coverage of the global MPA network presented by the World Database on Protected Areas (WDPA) [19] to the species ranges described in the </w:t>
      </w:r>
      <w:del w:id="37" w:author="Casey" w:date="2016-12-28T17:36:00Z">
        <w:r w:rsidRPr="004D1E3D" w:rsidDel="00B15750">
          <w:delText xml:space="preserve">2014 </w:delText>
        </w:r>
      </w:del>
      <w:proofErr w:type="spellStart"/>
      <w:r w:rsidRPr="004D1E3D">
        <w:t>AquaMaps</w:t>
      </w:r>
      <w:proofErr w:type="spellEnd"/>
      <w:r w:rsidRPr="004D1E3D">
        <w:t xml:space="preserve"> dataset</w:t>
      </w:r>
      <w:ins w:id="38" w:author="Casey" w:date="2016-12-28T17:36:00Z">
        <w:r w:rsidR="00B15750">
          <w:t>, version 08/2013</w:t>
        </w:r>
      </w:ins>
      <w:r w:rsidRPr="004D1E3D">
        <w:t xml:space="preserve"> [</w:t>
      </w:r>
      <w:del w:id="39" w:author="Casey" w:date="2016-12-28T17:36:00Z">
        <w:r w:rsidRPr="004D1E3D" w:rsidDel="00B15750">
          <w:delText>1</w:delText>
        </w:r>
      </w:del>
      <w:ins w:id="40" w:author="Casey" w:date="2016-12-29T15:42:00Z">
        <w:r w:rsidR="00F21319">
          <w:t>20</w:t>
        </w:r>
      </w:ins>
      <w:r w:rsidRPr="004D1E3D">
        <w:t>]. For the primary analysis, the researchers defined species presence as 50% or greater probability of occurrence.</w:t>
      </w:r>
    </w:p>
    <w:p w14:paraId="2AE0792D" w14:textId="5AF1806E" w:rsidR="004C1D92" w:rsidRPr="004D1E3D" w:rsidRDefault="004D1E3D" w:rsidP="006D71A5">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w:t>
      </w:r>
      <w:proofErr w:type="spellStart"/>
      <w:r w:rsidRPr="004D1E3D">
        <w:t>AquaMaps</w:t>
      </w:r>
      <w:proofErr w:type="spellEnd"/>
      <w:r w:rsidRPr="004D1E3D">
        <w:t xml:space="preserve"> native 0.5° cells, to calculate proportion of marine protected area within each cell. After verifying our method using the </w:t>
      </w:r>
      <w:ins w:id="41" w:author="Casey" w:date="2016-12-28T17:36:00Z">
        <w:r w:rsidR="00B15750">
          <w:t>08/2013</w:t>
        </w:r>
        <w:r w:rsidR="00B15750" w:rsidRPr="004D1E3D">
          <w:t xml:space="preserve"> </w:t>
        </w:r>
      </w:ins>
      <w:del w:id="42" w:author="Casey" w:date="2016-12-28T17:36:00Z">
        <w:r w:rsidRPr="004D1E3D" w:rsidDel="00B15750">
          <w:delText xml:space="preserve">2014 </w:delText>
        </w:r>
      </w:del>
      <w:proofErr w:type="spellStart"/>
      <w:r w:rsidRPr="004D1E3D">
        <w:t>AquaMaps</w:t>
      </w:r>
      <w:proofErr w:type="spellEnd"/>
      <w:r w:rsidRPr="004D1E3D">
        <w:t xml:space="preserve"> dataset, we </w:t>
      </w:r>
      <w:r w:rsidRPr="004D1E3D">
        <w:lastRenderedPageBreak/>
        <w:t xml:space="preserve">updated the analysis to use the 2015 </w:t>
      </w:r>
      <w:proofErr w:type="spellStart"/>
      <w:r w:rsidRPr="004D1E3D">
        <w:t>AquaMaps</w:t>
      </w:r>
      <w:proofErr w:type="spellEnd"/>
      <w:r w:rsidRPr="004D1E3D">
        <w:t xml:space="preserve"> dataset</w:t>
      </w:r>
      <w:ins w:id="43" w:author="Casey" w:date="2016-12-28T17:36:00Z">
        <w:r w:rsidR="00B15750">
          <w:t xml:space="preserve"> [</w:t>
        </w:r>
      </w:ins>
      <w:ins w:id="44" w:author="Casey" w:date="2016-12-29T15:42:00Z">
        <w:r w:rsidR="00F21319">
          <w:t>1</w:t>
        </w:r>
      </w:ins>
      <w:ins w:id="45" w:author="Casey" w:date="2016-12-28T17:36:00Z">
        <w:r w:rsidR="00B15750">
          <w:t>]</w:t>
        </w:r>
      </w:ins>
      <w:r w:rsidRPr="004D1E3D">
        <w: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6D71A5">
      <w:pPr>
        <w:pStyle w:val="BodyText"/>
      </w:pPr>
      <w:r w:rsidRPr="004D1E3D">
        <w:t xml:space="preserve">All processing was completed using R statistical software [18], and all code and intermediate data are available on </w:t>
      </w:r>
      <w:proofErr w:type="spellStart"/>
      <w:r w:rsidRPr="004D1E3D">
        <w:t>GitHub</w:t>
      </w:r>
      <w:proofErr w:type="spellEnd"/>
      <w:r w:rsidRPr="004D1E3D">
        <w:t xml:space="preserve"> at </w:t>
      </w:r>
      <w:hyperlink r:id="rId11">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46" w:name="results-and-discussion"/>
      <w:bookmarkEnd w:id="46"/>
      <w:r w:rsidRPr="004D1E3D">
        <w:t>Results and Discussion</w:t>
      </w:r>
    </w:p>
    <w:p w14:paraId="73922A33" w14:textId="11CDFB7F" w:rsidR="004C1D92" w:rsidRPr="004D1E3D" w:rsidRDefault="004D1E3D" w:rsidP="00E97534">
      <w:pPr>
        <w:pStyle w:val="BodyText"/>
      </w:pPr>
      <w:r w:rsidRPr="004D1E3D">
        <w:t xml:space="preserve">In comparing the IUCN and </w:t>
      </w:r>
      <w:proofErr w:type="spellStart"/>
      <w:r w:rsidRPr="004D1E3D">
        <w:t>AquaMaps</w:t>
      </w:r>
      <w:proofErr w:type="spellEnd"/>
      <w:r w:rsidRPr="004D1E3D">
        <w:t xml:space="preserve"> datasets, it is again important to emphasize that the two differ in both methodology and intent. </w:t>
      </w:r>
      <w:ins w:id="47" w:author="Casey" w:date="2016-12-28T16:41:00Z">
        <w:r w:rsidR="00A51F04">
          <w:t xml:space="preserve">For any given species, the </w:t>
        </w:r>
      </w:ins>
      <w:ins w:id="48" w:author="Casey" w:date="2016-12-28T16:33:00Z">
        <w:r w:rsidR="00A51F04">
          <w:t>IUCN range map</w:t>
        </w:r>
        <w:r w:rsidR="00555230">
          <w:t xml:space="preserve"> </w:t>
        </w:r>
      </w:ins>
      <w:ins w:id="49" w:author="Casey" w:date="2016-12-28T16:34:00Z">
        <w:r w:rsidR="00A51F04">
          <w:t xml:space="preserve">and </w:t>
        </w:r>
        <w:proofErr w:type="spellStart"/>
        <w:r w:rsidR="00A51F04">
          <w:t>AquaMaps</w:t>
        </w:r>
        <w:proofErr w:type="spellEnd"/>
        <w:r w:rsidR="00A51F04">
          <w:t xml:space="preserve"> distribution</w:t>
        </w:r>
        <w:r w:rsidR="00555230">
          <w:t xml:space="preserve"> (including all non-zero probability of occurrence</w:t>
        </w:r>
      </w:ins>
      <w:ins w:id="50" w:author="Casey" w:date="2016-12-28T16:37:00Z">
        <w:r w:rsidR="00A51F04">
          <w:t>) both effectively represent a prediction of extent of occurrence; therefore, we should expect the two maps</w:t>
        </w:r>
      </w:ins>
      <w:ins w:id="51" w:author="Casey" w:date="2016-12-28T16:43:00Z">
        <w:r w:rsidR="00A51F04">
          <w:t xml:space="preserve"> </w:t>
        </w:r>
      </w:ins>
      <w:ins w:id="52" w:author="Casey" w:date="2016-12-28T16:44:00Z">
        <w:r w:rsidR="00A51F04">
          <w:t>to</w:t>
        </w:r>
      </w:ins>
      <w:ins w:id="53" w:author="Casey" w:date="2016-12-28T16:43:00Z">
        <w:r w:rsidR="00A51F04">
          <w:t xml:space="preserve"> show significant overlap in predicted range, and </w:t>
        </w:r>
      </w:ins>
      <w:ins w:id="54" w:author="Casey" w:date="2016-12-28T16:44:00Z">
        <w:r w:rsidR="00A51F04">
          <w:t xml:space="preserve">to </w:t>
        </w:r>
      </w:ins>
      <w:del w:id="55" w:author="Casey" w:date="2016-12-28T16:42:00Z">
        <w:r w:rsidR="00555230" w:rsidDel="00A51F04">
          <w:delText xml:space="preserve"> </w:delText>
        </w:r>
      </w:del>
      <w:del w:id="56" w:author="Casey" w:date="2016-12-28T16:29:00Z">
        <w:r w:rsidRPr="004D1E3D" w:rsidDel="00555230">
          <w:delText>As area of occupancy is generally defined as a subset of a species' extent of occurrence</w:delText>
        </w:r>
      </w:del>
      <w:del w:id="57" w:author="Casey" w:date="2016-12-28T16:34:00Z">
        <w:r w:rsidRPr="004D1E3D" w:rsidDel="00555230">
          <w:delText xml:space="preserve">, AquaMaps ranges </w:delText>
        </w:r>
      </w:del>
      <w:del w:id="58" w:author="Casey" w:date="2016-12-28T16:28:00Z">
        <w:r w:rsidRPr="004D1E3D" w:rsidDel="00555230">
          <w:delText xml:space="preserve">(effectively area of occupancy) </w:delText>
        </w:r>
      </w:del>
      <w:del w:id="59" w:author="Casey" w:date="2016-12-28T16:43:00Z">
        <w:r w:rsidRPr="004D1E3D" w:rsidDel="00A51F04">
          <w:delText>should generally</w:delText>
        </w:r>
      </w:del>
      <w:del w:id="60" w:author="Casey" w:date="2016-12-28T16:44:00Z">
        <w:r w:rsidRPr="004D1E3D" w:rsidDel="00A51F04">
          <w:delText xml:space="preserve"> </w:delText>
        </w:r>
      </w:del>
      <w:del w:id="61" w:author="Casey" w:date="2016-12-28T16:29:00Z">
        <w:r w:rsidRPr="004D1E3D" w:rsidDel="00555230">
          <w:delText>fall within the bounds of IUCN ranges (effectively extent of occurrence),</w:delText>
        </w:r>
      </w:del>
      <w:del w:id="62" w:author="Casey" w:date="2016-12-28T16:43:00Z">
        <w:r w:rsidRPr="004D1E3D" w:rsidDel="00A51F04">
          <w:delText xml:space="preserve"> </w:delText>
        </w:r>
      </w:del>
      <w:r w:rsidRPr="004D1E3D">
        <w:t>captur</w:t>
      </w:r>
      <w:ins w:id="63" w:author="Casey" w:date="2016-12-28T16:29:00Z">
        <w:r w:rsidR="00555230">
          <w:t>e</w:t>
        </w:r>
      </w:ins>
      <w:del w:id="64" w:author="Casey" w:date="2016-12-28T16:29:00Z">
        <w:r w:rsidRPr="004D1E3D" w:rsidDel="00555230">
          <w:delText>ing</w:delText>
        </w:r>
      </w:del>
      <w:r w:rsidRPr="004D1E3D">
        <w:t xml:space="preserve"> a </w:t>
      </w:r>
      <w:del w:id="65" w:author="Casey" w:date="2016-12-28T16:28:00Z">
        <w:r w:rsidRPr="004D1E3D" w:rsidDel="00DC6A6E">
          <w:delText xml:space="preserve">smaller </w:delText>
        </w:r>
      </w:del>
      <w:ins w:id="66" w:author="Casey" w:date="2016-12-28T16:28:00Z">
        <w:r w:rsidR="00DC6A6E">
          <w:t>similar</w:t>
        </w:r>
        <w:r w:rsidR="00DC6A6E" w:rsidRPr="004D1E3D">
          <w:t xml:space="preserve"> </w:t>
        </w:r>
      </w:ins>
      <w:r w:rsidRPr="004D1E3D">
        <w:t xml:space="preserve">total area. However, </w:t>
      </w:r>
      <w:proofErr w:type="spellStart"/>
      <w:r w:rsidRPr="004D1E3D">
        <w:t>AquaMaps</w:t>
      </w:r>
      <w:proofErr w:type="spellEnd"/>
      <w:r w:rsidRPr="004D1E3D">
        <w:t xml:space="preserve">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67" w:name="taxonomic-and-geographic-coverage"/>
      <w:bookmarkEnd w:id="67"/>
      <w:r w:rsidRPr="004D1E3D">
        <w:t>Taxonomic and geographic coverage</w:t>
      </w:r>
    </w:p>
    <w:p w14:paraId="7A517AFD" w14:textId="4DE07A3C" w:rsidR="004C1D92" w:rsidRPr="004D1E3D" w:rsidRDefault="004D1E3D" w:rsidP="00E97534">
      <w:pPr>
        <w:pStyle w:val="BodyText"/>
      </w:pPr>
      <w:r w:rsidRPr="004D1E3D">
        <w:t xml:space="preserve">The two datasets have notably different taxonomic (Fig 1A) and regional (Figs 1B, 1C) coverage. </w:t>
      </w:r>
      <w:proofErr w:type="spellStart"/>
      <w:r w:rsidRPr="004D1E3D">
        <w:t>AquaMaps</w:t>
      </w:r>
      <w:proofErr w:type="spellEnd"/>
      <w:r w:rsidRPr="004D1E3D">
        <w:t xml:space="preserve"> encompasses a broader range of taxa than IUCN, as IUCN spatial data are only available for select taxonomic groups that have been comprehensively assessed. Of the 24,6</w:t>
      </w:r>
      <w:r w:rsidR="00D66E0D">
        <w:t>45</w:t>
      </w:r>
      <w:r w:rsidRPr="004D1E3D">
        <w:t xml:space="preserve"> species mapped within these datasets, only 2,27</w:t>
      </w:r>
      <w:r w:rsidR="00D66E0D">
        <w:t>1</w:t>
      </w:r>
      <w:r w:rsidRPr="004D1E3D">
        <w:t xml:space="preserve"> (9.3%) are mapped within both, with many taxa completely unrepresented in one dataset or the other. While species numbers in both datasets peak in tropical latitudes near the equator, species counts for IUCN maps drop quickly </w:t>
      </w:r>
      <w:r w:rsidRPr="004D1E3D">
        <w:lastRenderedPageBreak/>
        <w:t xml:space="preserve">beyond 30°N and 30°S, while </w:t>
      </w:r>
      <w:proofErr w:type="spellStart"/>
      <w:r w:rsidRPr="004D1E3D">
        <w:t>AquaMaps</w:t>
      </w:r>
      <w:proofErr w:type="spellEnd"/>
      <w:r w:rsidRPr="004D1E3D">
        <w:t xml:space="preserve">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527B1967" w:rsidR="004C1D92" w:rsidRPr="004D1E3D" w:rsidRDefault="004D1E3D" w:rsidP="00E97534">
      <w:pPr>
        <w:pStyle w:val="BlockText"/>
      </w:pPr>
      <w:r w:rsidRPr="004D1E3D">
        <w:rPr>
          <w:b/>
        </w:rPr>
        <w:t xml:space="preserve">Fig 1. Taxonomic and geographic coverage of </w:t>
      </w:r>
      <w:proofErr w:type="spellStart"/>
      <w:r w:rsidRPr="004D1E3D">
        <w:rPr>
          <w:b/>
        </w:rPr>
        <w:t>AquaMaps</w:t>
      </w:r>
      <w:proofErr w:type="spellEnd"/>
      <w:r w:rsidRPr="004D1E3D">
        <w:rPr>
          <w:b/>
        </w:rPr>
        <w:t xml:space="preserve"> and IUCN range data.</w:t>
      </w:r>
      <w:r w:rsidRPr="004D1E3D">
        <w:t xml:space="preserve"> (A) Number and proportion of species by taxa included in each dataset. </w:t>
      </w:r>
      <w:proofErr w:type="gramStart"/>
      <w:r w:rsidRPr="004D1E3D">
        <w:t>Overlapping species are dominated by bony fishes (</w:t>
      </w:r>
      <w:r w:rsidR="00D66E0D">
        <w:t>970</w:t>
      </w:r>
      <w:r w:rsidRPr="004D1E3D">
        <w:t xml:space="preserve"> species, primarily tropical taxa) and corals</w:t>
      </w:r>
      <w:proofErr w:type="gramEnd"/>
      <w:r w:rsidRPr="004D1E3D">
        <w:t xml:space="preserve"> (</w:t>
      </w:r>
      <w:r w:rsidR="00D66E0D">
        <w:t>388</w:t>
      </w:r>
      <w:r w:rsidRPr="004D1E3D">
        <w:t xml:space="preserve"> species). (B, C) Global marine species count per 0.5° cell according to (B) </w:t>
      </w:r>
      <w:proofErr w:type="spellStart"/>
      <w:r w:rsidRPr="004D1E3D">
        <w:t>AquaMaps</w:t>
      </w:r>
      <w:proofErr w:type="spellEnd"/>
      <w:r w:rsidRPr="004D1E3D">
        <w:t xml:space="preserve"> and (C) IUCN. The margin frequency plots show relative species count per cell at each latitude and longitude.</w:t>
      </w:r>
    </w:p>
    <w:p w14:paraId="3E7742FA" w14:textId="77777777" w:rsidR="004C1D92" w:rsidRPr="004D1E3D" w:rsidRDefault="004D1E3D" w:rsidP="00CE57C9">
      <w:pPr>
        <w:pStyle w:val="Heading2"/>
      </w:pPr>
      <w:bookmarkStart w:id="68" w:name="distribution-and-range-size-alignment"/>
      <w:bookmarkEnd w:id="68"/>
      <w:r w:rsidRPr="004D1E3D">
        <w:t>Distribution and range size alignment</w:t>
      </w:r>
    </w:p>
    <w:p w14:paraId="0051341C" w14:textId="3E1DA18C" w:rsidR="004C1D92" w:rsidRPr="004D1E3D" w:rsidRDefault="004D1E3D" w:rsidP="00E97534">
      <w:pPr>
        <w:pStyle w:val="BodyText"/>
      </w:pPr>
      <w:r w:rsidRPr="004D1E3D">
        <w:t>Comparing distribution alignment and area ratio for the 2,27</w:t>
      </w:r>
      <w:r w:rsidR="00D66E0D">
        <w:t>1</w:t>
      </w:r>
      <w:r w:rsidRPr="004D1E3D">
        <w:t xml:space="preserve">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w:t>
      </w:r>
      <w:proofErr w:type="spellStart"/>
      <w:r w:rsidRPr="004D1E3D">
        <w:t>AquaMaps</w:t>
      </w:r>
      <w:proofErr w:type="spellEnd"/>
      <w:r w:rsidRPr="004D1E3D">
        <w:t xml:space="preserve"> model tends to extrapolate species ranges into suitable areas beyond known occurrences more frequently than IUCN maps, such that each additional unit of range predicted by </w:t>
      </w:r>
      <w:proofErr w:type="spellStart"/>
      <w:r w:rsidRPr="004D1E3D">
        <w:t>AquaMaps</w:t>
      </w:r>
      <w:proofErr w:type="spellEnd"/>
      <w:r w:rsidRPr="004D1E3D">
        <w:t xml:space="preserve">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slightly poorer.</w:t>
      </w:r>
    </w:p>
    <w:p w14:paraId="4648CDFE" w14:textId="05CEF909" w:rsidR="004C1D92" w:rsidRPr="004D1E3D" w:rsidRDefault="004D1E3D" w:rsidP="00E97534">
      <w:pPr>
        <w:pStyle w:val="BodyText"/>
      </w:pPr>
      <w:r w:rsidRPr="004D1E3D">
        <w:lastRenderedPageBreak/>
        <w:t>The mean distribution alignment for species included in both datasets was 63</w:t>
      </w:r>
      <w:r w:rsidR="00D66E0D">
        <w:t>.1</w:t>
      </w:r>
      <w:r w:rsidRPr="004D1E3D">
        <w:t xml:space="preserve">%; </w:t>
      </w:r>
      <w:r w:rsidR="00D66E0D">
        <w:t>the mean area alignment was 54.7</w:t>
      </w:r>
      <w:r w:rsidRPr="004D1E3D">
        <w:t>%.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052BBF0E" w:rsidR="004C1D92" w:rsidRPr="004D1E3D" w:rsidRDefault="004D1E3D" w:rsidP="00E97534">
      <w:pPr>
        <w:pStyle w:val="BlockText"/>
      </w:pPr>
      <w:r w:rsidRPr="004D1E3D">
        <w:rPr>
          <w:b/>
        </w:rPr>
        <w:t xml:space="preserve">Fig 2. Comparison of alignment between </w:t>
      </w:r>
      <w:proofErr w:type="spellStart"/>
      <w:r w:rsidRPr="004D1E3D">
        <w:rPr>
          <w:b/>
        </w:rPr>
        <w:t>AquaMaps</w:t>
      </w:r>
      <w:proofErr w:type="spellEnd"/>
      <w:r w:rsidRPr="004D1E3D">
        <w:rPr>
          <w:b/>
        </w:rPr>
        <w:t xml:space="preserve"> and IUCN range data.</w:t>
      </w:r>
      <w:r w:rsidRPr="004D1E3D">
        <w:t xml:space="preserve"> (A) Distribution alignment (overlap of smaller range within larger) versus area ratio (the ratio of smaller range area to the larger range area) for 2,27</w:t>
      </w:r>
      <w:r w:rsidR="00D66E0D">
        <w:t>1</w:t>
      </w:r>
      <w:r w:rsidRPr="004D1E3D">
        <w:t xml:space="preserve"> species included in both IUCN and </w:t>
      </w:r>
      <w:proofErr w:type="spellStart"/>
      <w:r w:rsidRPr="004D1E3D">
        <w:t>AquaMaps</w:t>
      </w:r>
      <w:proofErr w:type="spellEnd"/>
      <w:r w:rsidRPr="004D1E3D">
        <w:t xml:space="preserve"> datasets. The upper right quadrant comprises species whose maps largely agree in both spatial distribution and the extent of described ranges (n = </w:t>
      </w:r>
      <w:r w:rsidR="00D66E0D">
        <w:t>510; 22.5</w:t>
      </w:r>
      <w:r w:rsidRPr="004D1E3D">
        <w:t>%</w:t>
      </w:r>
      <w:r w:rsidR="007201C9">
        <w:t xml:space="preserve"> of paired map species</w:t>
      </w:r>
      <w:r w:rsidRPr="004D1E3D">
        <w:t xml:space="preserve">). The upper left quadrant comprises species whose maps agree well in distribution, but disagree in area (n = </w:t>
      </w:r>
      <w:r w:rsidR="00D66E0D">
        <w:t>699; 30.8</w:t>
      </w:r>
      <w:r w:rsidRPr="004D1E3D">
        <w:t xml:space="preserve">%). The lower right quadrant includes species for which the paired maps generally agree in range area, but disagree on where those ranges occur (n = </w:t>
      </w:r>
      <w:r w:rsidR="00D66E0D">
        <w:t>631</w:t>
      </w:r>
      <w:r w:rsidRPr="004D1E3D">
        <w:t>; 27.</w:t>
      </w:r>
      <w:r w:rsidR="00D66E0D">
        <w:t>8</w:t>
      </w:r>
      <w:r w:rsidRPr="004D1E3D">
        <w:t>%). The lo</w:t>
      </w:r>
      <w:r>
        <w:t>wer left quadrant</w:t>
      </w:r>
      <w:r w:rsidRPr="004D1E3D">
        <w:t xml:space="preserve"> indicates species for which the map pairs agree poorly in both area and distribution (n = </w:t>
      </w:r>
      <w:r w:rsidR="00D66E0D">
        <w:t>431</w:t>
      </w:r>
      <w:r w:rsidRPr="004D1E3D">
        <w:t>; 19.</w:t>
      </w:r>
      <w:r w:rsidR="00D66E0D">
        <w:t>0</w:t>
      </w:r>
      <w:r w:rsidRPr="004D1E3D">
        <w:t>%). (B) Alignment quadrant breakdown of species by taxonomic group.</w:t>
      </w:r>
    </w:p>
    <w:p w14:paraId="6EA87A40" w14:textId="78069465" w:rsidR="004C1D92" w:rsidRPr="004D1E3D" w:rsidRDefault="004D1E3D" w:rsidP="00E97534">
      <w:pPr>
        <w:pStyle w:val="BodyText"/>
      </w:pPr>
      <w:r w:rsidRPr="004D1E3D">
        <w:t xml:space="preserve">The upper right quadrant includes the species (n = </w:t>
      </w:r>
      <w:r w:rsidR="00D66E0D">
        <w:t>510</w:t>
      </w:r>
      <w:r w:rsidRPr="004D1E3D">
        <w:t xml:space="preserve">) whose described ranges are above average in alignment of both spatial distribution and area. These species tend to be </w:t>
      </w:r>
      <w:proofErr w:type="gramStart"/>
      <w:r w:rsidRPr="004D1E3D">
        <w:t>well-studied</w:t>
      </w:r>
      <w:proofErr w:type="gramEnd"/>
      <w:r w:rsidRPr="004D1E3D">
        <w:t xml:space="preserve"> and include wide-ranging pelagic organisms such as marine mammals, tunas, and billfishes (Fig 2B). This result is not surprising, as species with very large ranges are likely to be more aligned regardless of methodology simply because </w:t>
      </w:r>
      <w:r w:rsidR="00E40EED">
        <w:t>both</w:t>
      </w:r>
      <w:r w:rsidR="00434F07">
        <w:t xml:space="preserve"> predicted ranges</w:t>
      </w:r>
      <w:r w:rsidRPr="004D1E3D">
        <w:t xml:space="preserve"> span nearly the entire map.</w:t>
      </w:r>
    </w:p>
    <w:p w14:paraId="5066EED9" w14:textId="2A84C9BB" w:rsidR="004C1D92" w:rsidRPr="004D1E3D" w:rsidRDefault="004D1E3D" w:rsidP="00E97534">
      <w:pPr>
        <w:pStyle w:val="BodyText"/>
      </w:pPr>
      <w:r w:rsidRPr="004D1E3D">
        <w:t xml:space="preserve">The area-mismatched ranges contained in the upper left quadrant (n = </w:t>
      </w:r>
      <w:r w:rsidR="00D66E0D">
        <w:t>699</w:t>
      </w:r>
      <w:r w:rsidRPr="004D1E3D">
        <w:t xml:space="preserve">) include many species whose spatial distribution is similar, but where one range is notably larger than the other. </w:t>
      </w:r>
      <w:r w:rsidRPr="004D1E3D">
        <w:lastRenderedPageBreak/>
        <w:t>For 88</w:t>
      </w:r>
      <w:r w:rsidR="00D66E0D">
        <w:t>.3</w:t>
      </w:r>
      <w:r w:rsidRPr="004D1E3D">
        <w:t xml:space="preserve">% of the species in this quadrant, the IUCN range is larger than the </w:t>
      </w:r>
      <w:proofErr w:type="spellStart"/>
      <w:r w:rsidRPr="004D1E3D">
        <w:t>AquaMaps</w:t>
      </w:r>
      <w:proofErr w:type="spellEnd"/>
      <w:r w:rsidRPr="004D1E3D">
        <w:t xml:space="preserve"> range,</w:t>
      </w:r>
      <w:ins w:id="69" w:author="Casey" w:date="2016-12-28T16:47:00Z">
        <w:r w:rsidR="00927329" w:rsidRPr="00927329">
          <w:t xml:space="preserve"> </w:t>
        </w:r>
        <w:r w:rsidR="00927329">
          <w:t>which suggests a systematic introduction</w:t>
        </w:r>
        <w:r w:rsidR="00927329" w:rsidRPr="004D1E3D">
          <w:t xml:space="preserve"> of commission </w:t>
        </w:r>
        <w:r w:rsidR="00927329">
          <w:t xml:space="preserve">errors by IUCN </w:t>
        </w:r>
        <w:r w:rsidR="00927329" w:rsidRPr="004D1E3D">
          <w:t xml:space="preserve">and/or omission errors by </w:t>
        </w:r>
        <w:proofErr w:type="spellStart"/>
        <w:r w:rsidR="00927329">
          <w:t>AquaMaps</w:t>
        </w:r>
      </w:ins>
      <w:proofErr w:type="spellEnd"/>
      <w:r w:rsidRPr="004D1E3D">
        <w:t>. Below we explore one underlying source of commission errors.</w:t>
      </w:r>
    </w:p>
    <w:p w14:paraId="17E5CF94" w14:textId="4209439A" w:rsidR="004C1D92" w:rsidRPr="004D1E3D" w:rsidRDefault="004D1E3D" w:rsidP="00E97534">
      <w:pPr>
        <w:pStyle w:val="BodyText"/>
      </w:pPr>
      <w:r w:rsidRPr="004D1E3D">
        <w:t xml:space="preserve">Species found in the lower right quadrant (n = </w:t>
      </w:r>
      <w:r w:rsidR="00D66E0D">
        <w:t>631</w:t>
      </w:r>
      <w:r w:rsidRPr="004D1E3D">
        <w:t xml:space="preserve">) represent cases of "two wrongs make a right." For these species, IUCN and </w:t>
      </w:r>
      <w:proofErr w:type="spellStart"/>
      <w:r w:rsidRPr="004D1E3D">
        <w:t>AquaMaps</w:t>
      </w:r>
      <w:proofErr w:type="spellEnd"/>
      <w:r w:rsidRPr="004D1E3D">
        <w:t xml:space="preserve">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w:t>
      </w:r>
      <w:ins w:id="70" w:author="Casey" w:date="2016-12-28T16:47:00Z">
        <w:r w:rsidR="00927329" w:rsidRPr="00927329">
          <w:t xml:space="preserve"> </w:t>
        </w:r>
        <w:r w:rsidR="00927329">
          <w:t>which does not seem to imply a systematic introduction of errors</w:t>
        </w:r>
      </w:ins>
      <w:r w:rsidRPr="004D1E3D">
        <w:t>.</w:t>
      </w:r>
    </w:p>
    <w:p w14:paraId="665924F3" w14:textId="23CD0D6D" w:rsidR="004C1D92" w:rsidRDefault="004D1E3D" w:rsidP="00E97534">
      <w:pPr>
        <w:pStyle w:val="BodyText"/>
        <w:rPr>
          <w:ins w:id="71" w:author="Casey" w:date="2016-12-30T11:15:00Z"/>
        </w:rPr>
      </w:pPr>
      <w:r w:rsidRPr="004D1E3D">
        <w:t xml:space="preserve">The lower left quadrant includes species (n = </w:t>
      </w:r>
      <w:r w:rsidR="00D66E0D">
        <w:t>431</w:t>
      </w:r>
      <w:r w:rsidRPr="004D1E3D">
        <w:t>) where alignment is poor in both dimensions. In this quadrant, the IUCN range is larger for only 24.6% of species</w:t>
      </w:r>
      <w:r w:rsidR="00D11FA6">
        <w:t>,</w:t>
      </w:r>
      <w:ins w:id="72" w:author="Casey" w:date="2016-12-28T16:47:00Z">
        <w:r w:rsidR="00927329" w:rsidRPr="00927329">
          <w:t xml:space="preserve"> </w:t>
        </w:r>
        <w:r w:rsidR="00927329">
          <w:t xml:space="preserve">suggesting a systematic introduction of commission errors by </w:t>
        </w:r>
        <w:proofErr w:type="spellStart"/>
        <w:r w:rsidR="00927329">
          <w:t>AquaMaps</w:t>
        </w:r>
        <w:proofErr w:type="spellEnd"/>
        <w:r w:rsidR="00927329">
          <w:t xml:space="preserve"> and/or omission errors by IUCN</w:t>
        </w:r>
      </w:ins>
      <w:r w:rsidRPr="004D1E3D">
        <w:t>. Data-poor species are more common in this quadrant; indeed, the median number of species occurrence records (averaging occurrences from the Ocean Biogeographic Information System (OBIS) [</w:t>
      </w:r>
      <w:del w:id="73" w:author="Casey" w:date="2016-12-29T15:43:00Z">
        <w:r w:rsidRPr="004D1E3D" w:rsidDel="00F21319">
          <w:delText>20</w:delText>
        </w:r>
      </w:del>
      <w:ins w:id="74" w:author="Casey" w:date="2016-12-29T15:43:00Z">
        <w:r w:rsidR="00F21319">
          <w:t>21</w:t>
        </w:r>
      </w:ins>
      <w:r w:rsidRPr="004D1E3D">
        <w:t>] and the Global Biodiversity Information Facility (GBIF) [</w:t>
      </w:r>
      <w:del w:id="75" w:author="Casey" w:date="2016-12-29T15:43:00Z">
        <w:r w:rsidRPr="004D1E3D" w:rsidDel="00F21319">
          <w:delText>21</w:delText>
        </w:r>
      </w:del>
      <w:ins w:id="76" w:author="Casey" w:date="2016-12-29T15:43:00Z">
        <w:r w:rsidR="00F21319">
          <w:t>22</w:t>
        </w:r>
      </w:ins>
      <w:r w:rsidRPr="004D1E3D">
        <w:t xml:space="preserve">]) for this quadrant is </w:t>
      </w:r>
      <w:r w:rsidR="00D66E0D">
        <w:t>23</w:t>
      </w:r>
      <w:r w:rsidRPr="004D1E3D">
        <w:t xml:space="preserve"> records, compared to a median of </w:t>
      </w:r>
      <w:r w:rsidR="00D66E0D">
        <w:t>96</w:t>
      </w:r>
      <w:r w:rsidRPr="004D1E3D">
        <w:t xml:space="preserve"> records for species across the other three quadrants. The </w:t>
      </w:r>
      <w:proofErr w:type="spellStart"/>
      <w:r w:rsidRPr="004D1E3D">
        <w:t>AquaMaps</w:t>
      </w:r>
      <w:proofErr w:type="spellEnd"/>
      <w:r w:rsidRPr="004D1E3D">
        <w:t xml:space="preserve"> dataset offers its own quality metric based on the number of unique 0.5° cells containing valid occurrences; for this quadrant, the median "</w:t>
      </w:r>
      <w:proofErr w:type="spellStart"/>
      <w:r w:rsidRPr="004D1E3D">
        <w:t>occurcells</w:t>
      </w:r>
      <w:proofErr w:type="spellEnd"/>
      <w:r w:rsidRPr="004D1E3D">
        <w:t xml:space="preserve">" is 11 compared to a median of 40 across the other three quadrants. Care should be taken when using distribution and range maps based upon fewer observations, as they clearly bear greater uncertainty; </w:t>
      </w:r>
      <w:proofErr w:type="spellStart"/>
      <w:r w:rsidRPr="004D1E3D">
        <w:t>AquaMaps</w:t>
      </w:r>
      <w:proofErr w:type="spellEnd"/>
      <w:r w:rsidRPr="004D1E3D">
        <w:t xml:space="preserve"> explicitly warns against using any of its maps generated with an "</w:t>
      </w:r>
      <w:proofErr w:type="spellStart"/>
      <w:r w:rsidRPr="004D1E3D">
        <w:t>occurcells</w:t>
      </w:r>
      <w:proofErr w:type="spellEnd"/>
      <w:r w:rsidRPr="004D1E3D">
        <w:t>" count fewer than 10 [1].</w:t>
      </w:r>
    </w:p>
    <w:p w14:paraId="0B499010" w14:textId="6DEDB1C8" w:rsidR="00D71C7C" w:rsidRPr="004D1E3D" w:rsidRDefault="00D71C7C" w:rsidP="00D71C7C">
      <w:pPr>
        <w:pStyle w:val="BodyText"/>
      </w:pPr>
      <w:ins w:id="77" w:author="Casey" w:date="2016-12-30T11:15:00Z">
        <w:r>
          <w:lastRenderedPageBreak/>
          <w:t xml:space="preserve">It is </w:t>
        </w:r>
      </w:ins>
      <w:ins w:id="78" w:author="Casey" w:date="2016-12-30T11:55:00Z">
        <w:r w:rsidR="00482564">
          <w:t>unsurprising</w:t>
        </w:r>
      </w:ins>
      <w:ins w:id="79" w:author="Casey" w:date="2016-12-30T11:15:00Z">
        <w:r>
          <w:t xml:space="preserve"> that </w:t>
        </w:r>
      </w:ins>
      <w:ins w:id="80" w:author="Casey" w:date="2016-12-30T12:00:00Z">
        <w:r w:rsidR="00ED51CE">
          <w:t xml:space="preserve">species with </w:t>
        </w:r>
      </w:ins>
      <w:ins w:id="81" w:author="Casey" w:date="2016-12-30T11:15:00Z">
        <w:r>
          <w:t xml:space="preserve">expert-reviewed </w:t>
        </w:r>
        <w:proofErr w:type="spellStart"/>
        <w:r>
          <w:t>AquaMaps</w:t>
        </w:r>
        <w:proofErr w:type="spellEnd"/>
        <w:r>
          <w:t xml:space="preserve"> fare far better in this paired-map analysis; for </w:t>
        </w:r>
      </w:ins>
      <w:ins w:id="82" w:author="Casey" w:date="2016-12-30T11:55:00Z">
        <w:r w:rsidR="00482564">
          <w:t>expert-reviewed</w:t>
        </w:r>
      </w:ins>
      <w:ins w:id="83" w:author="Casey" w:date="2016-12-30T11:15:00Z">
        <w:r>
          <w:t xml:space="preserve"> maps, the mean </w:t>
        </w:r>
      </w:ins>
      <w:ins w:id="84" w:author="Casey" w:date="2016-12-30T11:19:00Z">
        <w:r>
          <w:t xml:space="preserve">distribution alignment </w:t>
        </w:r>
      </w:ins>
      <w:ins w:id="85" w:author="Casey" w:date="2016-12-30T11:56:00Z">
        <w:r w:rsidR="00482564">
          <w:t>improved to</w:t>
        </w:r>
      </w:ins>
      <w:ins w:id="86" w:author="Casey" w:date="2016-12-30T11:19:00Z">
        <w:r>
          <w:t xml:space="preserve"> 75.7% (compared to 63.1% for the full set of paired maps), while the mean area alignment </w:t>
        </w:r>
      </w:ins>
      <w:ins w:id="87" w:author="Casey" w:date="2016-12-30T11:56:00Z">
        <w:r w:rsidR="00482564">
          <w:t>improved</w:t>
        </w:r>
      </w:ins>
      <w:ins w:id="88" w:author="Casey" w:date="2016-12-30T11:19:00Z">
        <w:r>
          <w:t xml:space="preserve"> 60.8% (compared to 54.7%).</w:t>
        </w:r>
      </w:ins>
      <w:ins w:id="89" w:author="Casey" w:date="2016-12-30T11:20:00Z">
        <w:r w:rsidR="00ED51CE">
          <w:t xml:space="preserve">  See Fig S4</w:t>
        </w:r>
        <w:r>
          <w:t xml:space="preserve"> for </w:t>
        </w:r>
      </w:ins>
      <w:ins w:id="90" w:author="Casey" w:date="2016-12-30T11:56:00Z">
        <w:r w:rsidR="00ED51CE">
          <w:t xml:space="preserve">a </w:t>
        </w:r>
      </w:ins>
      <w:ins w:id="91" w:author="Casey" w:date="2016-12-30T11:20:00Z">
        <w:r>
          <w:t xml:space="preserve">version of Fig 2A and 2B </w:t>
        </w:r>
      </w:ins>
      <w:ins w:id="92" w:author="Casey" w:date="2016-12-30T11:55:00Z">
        <w:r w:rsidR="00005885">
          <w:t>focused on</w:t>
        </w:r>
      </w:ins>
      <w:ins w:id="93" w:author="Casey" w:date="2016-12-30T11:20:00Z">
        <w:r>
          <w:t xml:space="preserve"> expert-reviewed species.</w:t>
        </w:r>
      </w:ins>
    </w:p>
    <w:p w14:paraId="04EB635C" w14:textId="77777777" w:rsidR="004C1D92" w:rsidRPr="004D1E3D" w:rsidRDefault="004D1E3D" w:rsidP="00CE57C9">
      <w:pPr>
        <w:pStyle w:val="Heading2"/>
      </w:pPr>
      <w:bookmarkStart w:id="94" w:name="coral-depth-exploration"/>
      <w:bookmarkEnd w:id="94"/>
      <w:r w:rsidRPr="004D1E3D">
        <w:t>Coral depth exploration</w:t>
      </w:r>
    </w:p>
    <w:p w14:paraId="554F752C" w14:textId="6F4E8562" w:rsidR="004C1D92" w:rsidRPr="004D1E3D" w:rsidRDefault="004D1E3D" w:rsidP="00E97534">
      <w:pPr>
        <w:pStyle w:val="BodyText"/>
      </w:pPr>
      <w:r w:rsidRPr="004D1E3D">
        <w:t xml:space="preserve">Because corals dominate the upper-left "distribution-aligned" quadrant of Fig 2A (n = </w:t>
      </w:r>
      <w:r w:rsidR="00D66E0D">
        <w:t>231; 33</w:t>
      </w:r>
      <w:r w:rsidRPr="004D1E3D">
        <w:t xml:space="preserve">% of all species in this quadrant), we explored implications of explicitly restricting IUCN ranges to depths based on species' life histories. This adjustment was not necessary for </w:t>
      </w:r>
      <w:proofErr w:type="spellStart"/>
      <w:r w:rsidRPr="004D1E3D">
        <w:t>AquaMaps</w:t>
      </w:r>
      <w:proofErr w:type="spellEnd"/>
      <w:r w:rsidRPr="004D1E3D">
        <w:t xml:space="preserve">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ins w:id="95" w:author="Casey O'Hara" w:date="2016-12-21T08:53:00Z">
        <w:r w:rsidR="00DD395D">
          <w:t xml:space="preserve">  Additionally, </w:t>
        </w:r>
      </w:ins>
      <w:ins w:id="96" w:author="Casey O'Hara" w:date="2016-12-21T08:54:00Z">
        <w:r w:rsidR="00DD395D">
          <w:t xml:space="preserve">IUCN Red List mapping standards </w:t>
        </w:r>
      </w:ins>
      <w:ins w:id="97" w:author="Casey O'Hara" w:date="2016-12-21T08:57:00Z">
        <w:r w:rsidR="00DD395D">
          <w:t xml:space="preserve">formerly </w:t>
        </w:r>
      </w:ins>
      <w:ins w:id="98" w:author="Casey O'Hara" w:date="2016-12-21T08:54:00Z">
        <w:r w:rsidR="00DD395D">
          <w:t>required, and still allow, a 50 km buffer around the coastline for coastal species</w:t>
        </w:r>
      </w:ins>
      <w:ins w:id="99" w:author="Casey O'Hara" w:date="2016-12-21T09:10:00Z">
        <w:r w:rsidR="00EB7542">
          <w:t xml:space="preserve"> [</w:t>
        </w:r>
      </w:ins>
      <w:ins w:id="100" w:author="Casey" w:date="2016-12-29T15:44:00Z">
        <w:r w:rsidR="00F21319">
          <w:t>23</w:t>
        </w:r>
      </w:ins>
      <w:ins w:id="101" w:author="Casey O'Hara" w:date="2016-12-21T09:10:00Z">
        <w:r w:rsidR="00EB7542">
          <w:t>]</w:t>
        </w:r>
      </w:ins>
      <w:ins w:id="102" w:author="Casey O'Hara" w:date="2016-12-21T08:54:00Z">
        <w:r w:rsidR="00DD395D">
          <w:t xml:space="preserve">; such a buffer directly conflicts with </w:t>
        </w:r>
      </w:ins>
      <w:ins w:id="103" w:author="Casey O'Hara" w:date="2016-12-21T08:59:00Z">
        <w:r w:rsidR="00DD395D">
          <w:t xml:space="preserve">habitat limitations </w:t>
        </w:r>
      </w:ins>
      <w:ins w:id="104" w:author="Casey O'Hara" w:date="2016-12-21T09:13:00Z">
        <w:r w:rsidR="00EB7542">
          <w:t>(</w:t>
        </w:r>
      </w:ins>
      <w:ins w:id="105" w:author="Casey O'Hara" w:date="2016-12-21T08:59:00Z">
        <w:r w:rsidR="00DD395D">
          <w:t>such as depth</w:t>
        </w:r>
      </w:ins>
      <w:ins w:id="106" w:author="Casey O'Hara" w:date="2016-12-21T09:13:00Z">
        <w:r w:rsidR="00EB7542">
          <w:t>)</w:t>
        </w:r>
      </w:ins>
      <w:ins w:id="107" w:author="Casey O'Hara" w:date="2016-12-21T09:09:00Z">
        <w:r w:rsidR="00EB7542">
          <w:t xml:space="preserve"> and distorts our understanding of species distribution.</w:t>
        </w:r>
      </w:ins>
    </w:p>
    <w:p w14:paraId="644EEE07" w14:textId="77777777" w:rsidR="004C1D92" w:rsidRPr="004D1E3D" w:rsidRDefault="004D1E3D" w:rsidP="006D71A5">
      <w:pPr>
        <w:pStyle w:val="BodyText"/>
      </w:pPr>
      <w:r w:rsidRPr="004D1E3D">
        <w:t xml:space="preserve">Fig 3A shows aggregated ranges 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w:t>
      </w:r>
      <w:r w:rsidRPr="004D1E3D">
        <w:lastRenderedPageBreak/>
        <w:t>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6D71A5">
      <w:pPr>
        <w:pStyle w:val="BlockText"/>
      </w:pPr>
      <w:r w:rsidRPr="004D1E3D">
        <w:rPr>
          <w:b/>
        </w:rPr>
        <w:t xml:space="preserve">Fig 3. </w:t>
      </w:r>
      <w:proofErr w:type="gramStart"/>
      <w:r w:rsidRPr="004D1E3D">
        <w:rPr>
          <w:b/>
        </w:rPr>
        <w:t>Effect of 200 m depth constraint on IUCN range maps for coral species.</w:t>
      </w:r>
      <w:proofErr w:type="gramEnd"/>
      <w:r w:rsidRPr="004D1E3D">
        <w:t xml:space="preserve"> (A) Aggregate map combining ranges of the 463 coral species mapped in the IUCN dataset, showing raw ranges and ranges clipped to 200 m depth. (B) Alignment quadrant breakdown of paired map coral species using original data from IUCN and </w:t>
      </w:r>
      <w:proofErr w:type="spellStart"/>
      <w:r w:rsidRPr="004D1E3D">
        <w:t>AquaMaps</w:t>
      </w:r>
      <w:proofErr w:type="spellEnd"/>
      <w:r w:rsidRPr="004D1E3D">
        <w:t xml:space="preserve"> (as in Fig 2B) and the same species with IUCN ranges clipped to 200 m depth.</w:t>
      </w:r>
    </w:p>
    <w:p w14:paraId="19E9828B" w14:textId="61D55A68" w:rsidR="004C1D92" w:rsidRPr="004D1E3D" w:rsidRDefault="004D1E3D" w:rsidP="00E97534">
      <w:pPr>
        <w:pStyle w:val="BodyText"/>
      </w:pPr>
      <w:r w:rsidRPr="004D1E3D">
        <w:t xml:space="preserve">In constraining coral ranges to appropriate depths, we see a strong increase in the apparent alignment of species maps between IUCN and </w:t>
      </w:r>
      <w:proofErr w:type="spellStart"/>
      <w:r w:rsidRPr="004D1E3D">
        <w:t>AquaMaps</w:t>
      </w:r>
      <w:proofErr w:type="spellEnd"/>
      <w:r w:rsidRPr="004D1E3D">
        <w:t xml:space="preserve"> (Fig 3B). Membership in the "well-aligned" quadrant jumped from 22.4% to 76.2%, with a corresponding decrease in all other quadrants. By excluding the unsuitable areas from IUCN's </w:t>
      </w:r>
      <w:del w:id="108" w:author="Casey" w:date="2016-12-27T15:06:00Z">
        <w:r w:rsidRPr="004D1E3D" w:rsidDel="00434F07">
          <w:delText>extent of occurrence</w:delText>
        </w:r>
      </w:del>
      <w:ins w:id="109" w:author="Casey" w:date="2016-12-27T15:06:00Z">
        <w:r w:rsidR="00434F07">
          <w:t>predicted range</w:t>
        </w:r>
      </w:ins>
      <w:r w:rsidRPr="004D1E3D">
        <w:t xml:space="preserve">, we eliminate preventable commission errors and more closely approximate the </w:t>
      </w:r>
      <w:del w:id="110" w:author="Casey" w:date="2016-12-27T15:06:00Z">
        <w:r w:rsidRPr="004D1E3D" w:rsidDel="00434F07">
          <w:delText>area of occupancy</w:delText>
        </w:r>
      </w:del>
      <w:ins w:id="111" w:author="Casey" w:date="2016-12-27T15:06:00Z">
        <w:r w:rsidR="00434F07">
          <w:t>range</w:t>
        </w:r>
      </w:ins>
      <w:r w:rsidRPr="004D1E3D">
        <w:t xml:space="preserve"> described by </w:t>
      </w:r>
      <w:proofErr w:type="spellStart"/>
      <w:r w:rsidRPr="004D1E3D">
        <w:t>AquaMaps</w:t>
      </w:r>
      <w:proofErr w:type="spellEnd"/>
      <w:r w:rsidRPr="004D1E3D">
        <w:t>. See Fig S</w:t>
      </w:r>
      <w:ins w:id="112" w:author="Casey" w:date="2016-12-30T12:01:00Z">
        <w:r w:rsidR="00ED51CE">
          <w:t>5</w:t>
        </w:r>
      </w:ins>
      <w:del w:id="113" w:author="Casey" w:date="2016-12-30T12:01:00Z">
        <w:r w:rsidRPr="004D1E3D" w:rsidDel="00ED51CE">
          <w:delText>4</w:delText>
        </w:r>
      </w:del>
      <w:r w:rsidRPr="004D1E3D">
        <w:t xml:space="preserve"> to examine the shifts of individual species among the quadrants.</w:t>
      </w:r>
    </w:p>
    <w:p w14:paraId="2E41C4BF" w14:textId="53FBDD89" w:rsidR="004C1D92" w:rsidRPr="004D1E3D" w:rsidRDefault="004D1E3D" w:rsidP="00022A77">
      <w:pPr>
        <w:pStyle w:val="BodyText"/>
      </w:pPr>
      <w:r w:rsidRPr="004D1E3D">
        <w:t xml:space="preserve">The true distribution of each of these corals remains imperfectly </w:t>
      </w:r>
      <w:proofErr w:type="gramStart"/>
      <w:r w:rsidRPr="004D1E3D">
        <w:t>known</w:t>
      </w:r>
      <w:proofErr w:type="gramEnd"/>
      <w:r w:rsidRPr="004D1E3D">
        <w:t xml:space="preserve">. Certainly some commission errors result from </w:t>
      </w:r>
      <w:ins w:id="114" w:author="Casey O'Hara" w:date="2016-12-21T11:12:00Z">
        <w:r w:rsidR="009C4999">
          <w:t xml:space="preserve">IUCN Red List </w:t>
        </w:r>
      </w:ins>
      <w:ins w:id="115" w:author="Casey O'Hara" w:date="2016-12-21T09:08:00Z">
        <w:r w:rsidR="00C22006">
          <w:t xml:space="preserve">mapping standards including </w:t>
        </w:r>
      </w:ins>
      <w:ins w:id="116" w:author="Casey O'Hara" w:date="2016-12-21T09:06:00Z">
        <w:r w:rsidR="00C22006">
          <w:t>coastline buffers</w:t>
        </w:r>
      </w:ins>
      <w:ins w:id="117" w:author="Casey O'Hara" w:date="2016-12-21T09:08:00Z">
        <w:r w:rsidR="00C22006">
          <w:t xml:space="preserve"> and “minimum convex polygons”</w:t>
        </w:r>
      </w:ins>
      <w:del w:id="118" w:author="Casey O'Hara" w:date="2016-12-21T09:08:00Z">
        <w:r w:rsidRPr="004D1E3D" w:rsidDel="00C22006">
          <w:delText>extent of occurrence boundaries including areas where species do not actually exist (as recognized by the definition of this method)</w:delText>
        </w:r>
      </w:del>
      <w:r w:rsidRPr="004D1E3D">
        <w:t>, and others may be due to experts taking a precautionary (i.e.</w:t>
      </w:r>
      <w:r w:rsidR="00571AED">
        <w:t xml:space="preserve">, </w:t>
      </w:r>
      <w:r w:rsidRPr="004D1E3D">
        <w:t xml:space="preserve">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w:t>
      </w:r>
      <w:ins w:id="119" w:author="Casey O'Hara" w:date="2016-12-21T09:09:00Z">
        <w:r w:rsidR="00C22006">
          <w:t xml:space="preserve">coastal and </w:t>
        </w:r>
      </w:ins>
      <w:r w:rsidRPr="004D1E3D">
        <w:t xml:space="preserve">reef-associated flora and fauna. While species depth preferences are an easy and consistent means of constraining range predictions, </w:t>
      </w:r>
      <w:r w:rsidRPr="004D1E3D">
        <w:lastRenderedPageBreak/>
        <w:t>other conditions such as salinity and temperature could be cautiously used to refine the results of expert opinions</w:t>
      </w:r>
      <w:ins w:id="120" w:author="Casey O'Hara" w:date="2016-12-20T14:01:00Z">
        <w:r w:rsidR="00A72977">
          <w:t xml:space="preserve">, much as </w:t>
        </w:r>
        <w:proofErr w:type="spellStart"/>
        <w:r w:rsidR="00A72977">
          <w:t>AquaMaps</w:t>
        </w:r>
        <w:proofErr w:type="spellEnd"/>
        <w:r w:rsidR="00A72977">
          <w:t xml:space="preserve"> models use such </w:t>
        </w:r>
      </w:ins>
      <w:ins w:id="121" w:author="Casey O'Hara" w:date="2016-12-20T14:09:00Z">
        <w:r w:rsidR="00665454">
          <w:t>conditions</w:t>
        </w:r>
      </w:ins>
      <w:ins w:id="122" w:author="Casey O'Hara" w:date="2016-12-20T14:01:00Z">
        <w:r w:rsidR="00A72977">
          <w:t xml:space="preserve"> to </w:t>
        </w:r>
      </w:ins>
      <w:ins w:id="123" w:author="Casey O'Hara" w:date="2016-12-20T14:04:00Z">
        <w:r w:rsidR="00665454">
          <w:t>predict</w:t>
        </w:r>
      </w:ins>
      <w:ins w:id="124" w:author="Casey O'Hara" w:date="2016-12-20T14:01:00Z">
        <w:r w:rsidR="00A72977">
          <w:t xml:space="preserve"> suitable habitat</w:t>
        </w:r>
      </w:ins>
      <w:r w:rsidRPr="004D1E3D">
        <w:t>.</w:t>
      </w:r>
    </w:p>
    <w:p w14:paraId="2C259A58" w14:textId="77777777" w:rsidR="004C1D92" w:rsidRPr="004D1E3D" w:rsidRDefault="004D1E3D" w:rsidP="00CE57C9">
      <w:pPr>
        <w:pStyle w:val="Heading2"/>
      </w:pPr>
      <w:bookmarkStart w:id="125" w:name="georegional-constraint-exploration"/>
      <w:bookmarkEnd w:id="125"/>
      <w:proofErr w:type="spellStart"/>
      <w:r w:rsidRPr="004D1E3D">
        <w:t>Georegional</w:t>
      </w:r>
      <w:proofErr w:type="spellEnd"/>
      <w:r w:rsidRPr="004D1E3D">
        <w:t xml:space="preserve"> constraint exploration</w:t>
      </w:r>
    </w:p>
    <w:p w14:paraId="399EFC55" w14:textId="77777777" w:rsidR="004C1D92" w:rsidRPr="004D1E3D" w:rsidRDefault="004D1E3D" w:rsidP="00E97534">
      <w:pPr>
        <w:pStyle w:val="BodyText"/>
      </w:pPr>
      <w:r w:rsidRPr="004D1E3D">
        <w:t xml:space="preserve">From the entirety of the </w:t>
      </w:r>
      <w:proofErr w:type="spellStart"/>
      <w:r w:rsidRPr="004D1E3D">
        <w:t>AquaMaps</w:t>
      </w:r>
      <w:proofErr w:type="spellEnd"/>
      <w:r w:rsidRPr="004D1E3D">
        <w:t xml:space="preserve"> dataset, we identified 3,208 Indo-Pacific species whose equatorial distributions (between 25° S and 20° N) encounter an eastern range limit at 175° W. A clear discontinuity in species distributions of a single example species (Fig 4A) and 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E97534">
      <w:pPr>
        <w:pStyle w:val="BlockText"/>
      </w:pPr>
      <w:r w:rsidRPr="004D1E3D">
        <w:rPr>
          <w:b/>
        </w:rPr>
        <w:t xml:space="preserve">Fig 4. </w:t>
      </w:r>
      <w:proofErr w:type="gramStart"/>
      <w:r w:rsidRPr="004D1E3D">
        <w:rPr>
          <w:b/>
        </w:rPr>
        <w:t xml:space="preserve">Effect of FAO Major Fishing Area constraints on </w:t>
      </w:r>
      <w:proofErr w:type="spellStart"/>
      <w:r w:rsidRPr="004D1E3D">
        <w:rPr>
          <w:b/>
        </w:rPr>
        <w:t>AquaMaps</w:t>
      </w:r>
      <w:proofErr w:type="spellEnd"/>
      <w:r w:rsidRPr="004D1E3D">
        <w:rPr>
          <w:b/>
        </w:rPr>
        <w:t xml:space="preserve"> distributions.</w:t>
      </w:r>
      <w:proofErr w:type="gramEnd"/>
      <w:r w:rsidRPr="004D1E3D">
        <w:t xml:space="preserve"> (A) </w:t>
      </w:r>
      <w:proofErr w:type="spellStart"/>
      <w:r w:rsidRPr="004D1E3D">
        <w:t>AquaMaps</w:t>
      </w:r>
      <w:proofErr w:type="spellEnd"/>
      <w:r w:rsidRPr="004D1E3D">
        <w:t xml:space="preserve"> species distribution of </w:t>
      </w:r>
      <w:proofErr w:type="spellStart"/>
      <w:r w:rsidRPr="004D1E3D">
        <w:rPr>
          <w:i/>
        </w:rPr>
        <w:t>Hoplichthys</w:t>
      </w:r>
      <w:proofErr w:type="spellEnd"/>
      <w:r w:rsidRPr="004D1E3D">
        <w:rPr>
          <w:i/>
        </w:rPr>
        <w:t xml:space="preserve"> </w:t>
      </w:r>
      <w:proofErr w:type="spellStart"/>
      <w:r w:rsidRPr="004D1E3D">
        <w:rPr>
          <w:i/>
        </w:rPr>
        <w:t>regani</w:t>
      </w:r>
      <w:proofErr w:type="spellEnd"/>
      <w:r w:rsidRPr="004D1E3D">
        <w:t xml:space="preserve">, the ghost flathead, with known occurrence records. (B) Aggregated </w:t>
      </w:r>
      <w:proofErr w:type="spellStart"/>
      <w:r w:rsidRPr="004D1E3D">
        <w:t>AquaMaps</w:t>
      </w:r>
      <w:proofErr w:type="spellEnd"/>
      <w:r w:rsidRPr="004D1E3D">
        <w:t xml:space="preserve">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E97534">
      <w:pPr>
        <w:pStyle w:val="BodyText"/>
      </w:pPr>
      <w:r w:rsidRPr="004D1E3D">
        <w:t xml:space="preserve">FAO Major Fishing Area boundaries provide a readily available method to roughly constrain </w:t>
      </w:r>
      <w:proofErr w:type="spellStart"/>
      <w:r w:rsidRPr="004D1E3D">
        <w:t>AquaMaps</w:t>
      </w:r>
      <w:proofErr w:type="spellEnd"/>
      <w:r w:rsidRPr="004D1E3D">
        <w:t xml:space="preserve">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w:t>
      </w:r>
      <w:r w:rsidRPr="004D1E3D">
        <w:lastRenderedPageBreak/>
        <w:t>individual species, the distinction is likely to be obscured when aggregating many species ranges as is typical for biodiversity or conservation studies.</w:t>
      </w:r>
    </w:p>
    <w:p w14:paraId="01B51011" w14:textId="5368BDAD" w:rsidR="004C1D92" w:rsidRPr="004D1E3D" w:rsidRDefault="004D1E3D" w:rsidP="00E97534">
      <w:pPr>
        <w:pStyle w:val="BodyText"/>
      </w:pPr>
      <w:r w:rsidRPr="004D1E3D">
        <w:t>The ratio of the total predicted range for a species to the number of "</w:t>
      </w:r>
      <w:proofErr w:type="spellStart"/>
      <w:r w:rsidRPr="004D1E3D">
        <w:t>occurcells</w:t>
      </w:r>
      <w:proofErr w:type="spellEnd"/>
      <w:r w:rsidRPr="004D1E3D">
        <w:t xml:space="preserve">" used to generate the map provides a measure of the degree to which </w:t>
      </w:r>
      <w:proofErr w:type="spellStart"/>
      <w:r w:rsidRPr="004D1E3D">
        <w:t>AquaMaps</w:t>
      </w:r>
      <w:proofErr w:type="spellEnd"/>
      <w:r w:rsidRPr="004D1E3D">
        <w:t xml:space="preserve"> extrapolates </w:t>
      </w:r>
      <w:ins w:id="126" w:author="Casey" w:date="2016-12-28T17:16:00Z">
        <w:r w:rsidR="00F2316C">
          <w:t xml:space="preserve">geographic </w:t>
        </w:r>
      </w:ins>
      <w:r w:rsidRPr="004D1E3D">
        <w:t xml:space="preserve">range area from limited data. For example, </w:t>
      </w:r>
      <w:proofErr w:type="spellStart"/>
      <w:r w:rsidRPr="004D1E3D">
        <w:t>AquaMaps</w:t>
      </w:r>
      <w:proofErr w:type="spellEnd"/>
      <w:r w:rsidRPr="004D1E3D">
        <w:t xml:space="preserve"> predicts a total range of 5.4 million km</w:t>
      </w:r>
      <w:r w:rsidRPr="004D1E3D">
        <w:rPr>
          <w:vertAlign w:val="superscript"/>
        </w:rPr>
        <w:t>2</w:t>
      </w:r>
      <w:r w:rsidRPr="004D1E3D">
        <w:t xml:space="preserve"> for both the round ray </w:t>
      </w:r>
      <w:proofErr w:type="spellStart"/>
      <w:r w:rsidRPr="004D1E3D">
        <w:rPr>
          <w:i/>
        </w:rPr>
        <w:t>Rajella</w:t>
      </w:r>
      <w:proofErr w:type="spellEnd"/>
      <w:r w:rsidRPr="004D1E3D">
        <w:rPr>
          <w:i/>
        </w:rPr>
        <w:t xml:space="preserve"> </w:t>
      </w:r>
      <w:proofErr w:type="spellStart"/>
      <w:r w:rsidRPr="004D1E3D">
        <w:rPr>
          <w:i/>
        </w:rPr>
        <w:t>fyllae</w:t>
      </w:r>
      <w:proofErr w:type="spellEnd"/>
      <w:r w:rsidRPr="004D1E3D">
        <w:t xml:space="preserve"> and the brittle star </w:t>
      </w:r>
      <w:proofErr w:type="spellStart"/>
      <w:r w:rsidRPr="004D1E3D">
        <w:rPr>
          <w:i/>
        </w:rPr>
        <w:t>Ophiothrix</w:t>
      </w:r>
      <w:proofErr w:type="spellEnd"/>
      <w:r w:rsidRPr="004D1E3D">
        <w:rPr>
          <w:i/>
        </w:rPr>
        <w:t xml:space="preserve"> </w:t>
      </w:r>
      <w:proofErr w:type="spellStart"/>
      <w:r w:rsidRPr="004D1E3D">
        <w:rPr>
          <w:i/>
        </w:rPr>
        <w:t>plana</w:t>
      </w:r>
      <w:proofErr w:type="spellEnd"/>
      <w:r w:rsidRPr="004D1E3D">
        <w:t xml:space="preserve">; but the map for </w:t>
      </w:r>
      <w:r w:rsidRPr="004D1E3D">
        <w:rPr>
          <w:i/>
        </w:rPr>
        <w:t xml:space="preserve">R. </w:t>
      </w:r>
      <w:proofErr w:type="spellStart"/>
      <w:r w:rsidRPr="004D1E3D">
        <w:rPr>
          <w:i/>
        </w:rPr>
        <w:t>fyllae</w:t>
      </w:r>
      <w:proofErr w:type="spellEnd"/>
      <w:r w:rsidRPr="004D1E3D">
        <w:t xml:space="preserve"> is generated using 116 "</w:t>
      </w:r>
      <w:proofErr w:type="spellStart"/>
      <w:r w:rsidRPr="004D1E3D">
        <w:t>occurcells</w:t>
      </w:r>
      <w:proofErr w:type="spellEnd"/>
      <w:r w:rsidRPr="004D1E3D">
        <w:t xml:space="preserve">" (for </w:t>
      </w:r>
      <w:ins w:id="127" w:author="Casey" w:date="2016-12-28T17:16:00Z">
        <w:r w:rsidR="00F2316C" w:rsidRPr="004D1E3D">
          <w:t xml:space="preserve">a </w:t>
        </w:r>
        <w:r w:rsidR="00F2316C">
          <w:t>“geometric space”</w:t>
        </w:r>
        <w:r w:rsidR="00F2316C" w:rsidRPr="004D1E3D">
          <w:t xml:space="preserve"> </w:t>
        </w:r>
      </w:ins>
      <w:r w:rsidRPr="004D1E3D">
        <w:t>extrapolation rate of 46,800 km</w:t>
      </w:r>
      <w:r w:rsidRPr="004D1E3D">
        <w:rPr>
          <w:vertAlign w:val="superscript"/>
        </w:rPr>
        <w:t>2</w:t>
      </w:r>
      <w:r w:rsidRPr="004D1E3D">
        <w:t xml:space="preserve"> per cell) while the map for </w:t>
      </w:r>
      <w:r w:rsidRPr="004D1E3D">
        <w:rPr>
          <w:i/>
        </w:rPr>
        <w:t xml:space="preserve">O. </w:t>
      </w:r>
      <w:proofErr w:type="spellStart"/>
      <w:r w:rsidRPr="004D1E3D">
        <w:rPr>
          <w:i/>
        </w:rPr>
        <w:t>plana</w:t>
      </w:r>
      <w:proofErr w:type="spellEnd"/>
      <w:r w:rsidRPr="004D1E3D">
        <w:t xml:space="preserve"> is generated using only four (for a</w:t>
      </w:r>
      <w:r w:rsidR="00C234B7">
        <w:t xml:space="preserve"> </w:t>
      </w:r>
      <w:r w:rsidRPr="004D1E3D">
        <w:t>rate of 1,360,000 km</w:t>
      </w:r>
      <w:r w:rsidRPr="004D1E3D">
        <w:rPr>
          <w:vertAlign w:val="superscript"/>
        </w:rPr>
        <w:t>2</w:t>
      </w:r>
      <w:r w:rsidRPr="004D1E3D">
        <w:t xml:space="preserve"> per cell).</w:t>
      </w:r>
      <w:r w:rsidR="00C234B7">
        <w:t xml:space="preserve">  </w:t>
      </w:r>
      <w:ins w:id="128" w:author="Casey" w:date="2016-12-28T16:09:00Z">
        <w:r w:rsidR="00DE428F">
          <w:t xml:space="preserve">To estimate the rate at which </w:t>
        </w:r>
        <w:proofErr w:type="spellStart"/>
        <w:r w:rsidR="00DE428F">
          <w:t>AquaMaps</w:t>
        </w:r>
        <w:proofErr w:type="spellEnd"/>
        <w:r w:rsidR="00DE428F">
          <w:t xml:space="preserve"> extrapolates into </w:t>
        </w:r>
      </w:ins>
      <w:ins w:id="129" w:author="Casey" w:date="2016-12-28T16:10:00Z">
        <w:r w:rsidR="00DE428F">
          <w:t>“environmental space”, we weight</w:t>
        </w:r>
      </w:ins>
      <w:ins w:id="130" w:author="Casey" w:date="2016-12-28T16:19:00Z">
        <w:r w:rsidR="00571AED">
          <w:t>ed</w:t>
        </w:r>
      </w:ins>
      <w:ins w:id="131" w:author="Casey" w:date="2016-12-28T16:09:00Z">
        <w:r w:rsidR="00DE428F">
          <w:t xml:space="preserve"> each cell’s geographic area by its </w:t>
        </w:r>
        <w:r w:rsidR="00571AED">
          <w:t>environmental suitability (i.e.</w:t>
        </w:r>
      </w:ins>
      <w:ins w:id="132" w:author="Casey" w:date="2016-12-28T16:26:00Z">
        <w:r w:rsidR="00571AED">
          <w:t>,</w:t>
        </w:r>
      </w:ins>
      <w:ins w:id="133" w:author="Casey" w:date="2016-12-28T16:09:00Z">
        <w:r w:rsidR="00DE428F">
          <w:t xml:space="preserve"> probability of occurrence), and see a similar pattern: </w:t>
        </w:r>
        <w:r w:rsidR="00DE428F" w:rsidRPr="00CD1D34">
          <w:rPr>
            <w:i/>
          </w:rPr>
          <w:t xml:space="preserve">R. </w:t>
        </w:r>
        <w:proofErr w:type="spellStart"/>
        <w:r w:rsidR="00DE428F" w:rsidRPr="00CD1D34">
          <w:rPr>
            <w:i/>
          </w:rPr>
          <w:t>fyllae</w:t>
        </w:r>
        <w:r w:rsidR="00DE428F">
          <w:t>’s</w:t>
        </w:r>
        <w:proofErr w:type="spellEnd"/>
        <w:r w:rsidR="00DE428F">
          <w:t xml:space="preserve"> “environmental space” extrapolation rate is 29,000 km</w:t>
        </w:r>
        <w:r w:rsidR="00DE428F" w:rsidRPr="00CD1D34">
          <w:rPr>
            <w:vertAlign w:val="superscript"/>
          </w:rPr>
          <w:t>2</w:t>
        </w:r>
        <w:r w:rsidR="00DE428F">
          <w:t xml:space="preserve"> of suitability-weighted area per </w:t>
        </w:r>
        <w:proofErr w:type="spellStart"/>
        <w:r w:rsidR="00DE428F">
          <w:t>occurcell</w:t>
        </w:r>
        <w:proofErr w:type="spellEnd"/>
        <w:r w:rsidR="00DE428F">
          <w:t>, compared to 763,000 km</w:t>
        </w:r>
        <w:r w:rsidR="00DE428F" w:rsidRPr="00CD1D34">
          <w:rPr>
            <w:vertAlign w:val="superscript"/>
          </w:rPr>
          <w:t>2</w:t>
        </w:r>
        <w:r w:rsidR="00DE428F">
          <w:t xml:space="preserve"> of suitability-weighted area per cell for </w:t>
        </w:r>
        <w:r w:rsidR="00DE428F" w:rsidRPr="00CD1D34">
          <w:rPr>
            <w:i/>
          </w:rPr>
          <w:t xml:space="preserve">O. </w:t>
        </w:r>
        <w:proofErr w:type="spellStart"/>
        <w:r w:rsidR="00DE428F" w:rsidRPr="00CD1D34">
          <w:rPr>
            <w:i/>
          </w:rPr>
          <w:t>plana</w:t>
        </w:r>
        <w:proofErr w:type="spellEnd"/>
        <w:r w:rsidR="00DE428F">
          <w:t>.</w:t>
        </w:r>
      </w:ins>
    </w:p>
    <w:p w14:paraId="1A360F48" w14:textId="56DD7164" w:rsidR="004C1D92" w:rsidRPr="004D1E3D" w:rsidRDefault="00104A61" w:rsidP="00E97534">
      <w:pPr>
        <w:pStyle w:val="BodyText"/>
      </w:pPr>
      <w:ins w:id="134" w:author="Casey" w:date="2016-12-28T17:19:00Z">
        <w:r w:rsidRPr="004D1E3D">
          <w:t>By th</w:t>
        </w:r>
        <w:r>
          <w:t>e</w:t>
        </w:r>
        <w:r w:rsidRPr="004D1E3D">
          <w:t>s</w:t>
        </w:r>
        <w:r>
          <w:t>e</w:t>
        </w:r>
        <w:r w:rsidRPr="004D1E3D">
          <w:t xml:space="preserve"> measure</w:t>
        </w:r>
        <w:r>
          <w:t>s</w:t>
        </w:r>
      </w:ins>
      <w:r w:rsidR="004D1E3D" w:rsidRPr="004D1E3D">
        <w:t xml:space="preserve">, the 3,208 species range maps included in Fig 4 tend to extrapolate farther based on limited data: </w:t>
      </w:r>
      <w:ins w:id="135" w:author="Casey" w:date="2016-12-28T17:15:00Z">
        <w:r w:rsidR="00F2316C">
          <w:t xml:space="preserve">into geographic space, </w:t>
        </w:r>
      </w:ins>
      <w:r w:rsidR="004D1E3D" w:rsidRPr="004D1E3D">
        <w:t xml:space="preserve">a </w:t>
      </w:r>
      <w:r w:rsidR="00F2316C" w:rsidRPr="004D1E3D">
        <w:t xml:space="preserve">mean predicted range </w:t>
      </w:r>
      <w:r w:rsidR="004D1E3D" w:rsidRPr="004D1E3D">
        <w:t>of 827,200 km</w:t>
      </w:r>
      <w:r w:rsidR="004D1E3D" w:rsidRPr="004D1E3D">
        <w:rPr>
          <w:vertAlign w:val="superscript"/>
        </w:rPr>
        <w:t>2</w:t>
      </w:r>
      <w:r w:rsidR="004D1E3D" w:rsidRPr="004D1E3D">
        <w:t xml:space="preserve"> per "</w:t>
      </w:r>
      <w:proofErr w:type="spellStart"/>
      <w:r w:rsidR="004D1E3D" w:rsidRPr="004D1E3D">
        <w:t>occurcell</w:t>
      </w:r>
      <w:proofErr w:type="spellEnd"/>
      <w:r w:rsidR="004D1E3D" w:rsidRPr="004D1E3D">
        <w:t>" compared to a mean predicted range of 485,300 km</w:t>
      </w:r>
      <w:r w:rsidR="004D1E3D" w:rsidRPr="004D1E3D">
        <w:rPr>
          <w:vertAlign w:val="superscript"/>
        </w:rPr>
        <w:t>2</w:t>
      </w:r>
      <w:r w:rsidR="004D1E3D" w:rsidRPr="004D1E3D">
        <w:t xml:space="preserve"> per "</w:t>
      </w:r>
      <w:proofErr w:type="spellStart"/>
      <w:r w:rsidR="004D1E3D" w:rsidRPr="004D1E3D">
        <w:t>occurcell</w:t>
      </w:r>
      <w:proofErr w:type="spellEnd"/>
      <w:r w:rsidR="004D1E3D" w:rsidRPr="004D1E3D">
        <w:t xml:space="preserve">" for the overall </w:t>
      </w:r>
      <w:proofErr w:type="spellStart"/>
      <w:r w:rsidR="004D1E3D" w:rsidRPr="004D1E3D">
        <w:t>AquaMaps</w:t>
      </w:r>
      <w:proofErr w:type="spellEnd"/>
      <w:r w:rsidR="004D1E3D" w:rsidRPr="004D1E3D">
        <w:t xml:space="preserve"> dataset</w:t>
      </w:r>
      <w:r w:rsidR="00434F07">
        <w:t xml:space="preserve">; </w:t>
      </w:r>
      <w:ins w:id="136" w:author="Casey" w:date="2016-12-28T17:15:00Z">
        <w:r w:rsidR="00F2316C">
          <w:t>into environmental space, the mean rate is 511,300 km</w:t>
        </w:r>
        <w:r w:rsidR="00F2316C" w:rsidRPr="00434F07">
          <w:rPr>
            <w:vertAlign w:val="superscript"/>
          </w:rPr>
          <w:t>2</w:t>
        </w:r>
        <w:r w:rsidR="00F2316C">
          <w:t xml:space="preserve"> per cell compared to 303,700 km</w:t>
        </w:r>
        <w:r w:rsidR="00F2316C" w:rsidRPr="00434F07">
          <w:rPr>
            <w:vertAlign w:val="superscript"/>
          </w:rPr>
          <w:t>2</w:t>
        </w:r>
        <w:r w:rsidR="00F2316C">
          <w:t xml:space="preserve"> per cell</w:t>
        </w:r>
        <w:r w:rsidR="00F2316C" w:rsidRPr="004D1E3D">
          <w:t xml:space="preserve">. </w:t>
        </w:r>
      </w:ins>
      <w:r w:rsidR="004D1E3D" w:rsidRPr="004D1E3D">
        <w:t xml:space="preserve">This suggests that the FAO boundaries may not be sufficient to adequately constrain computer-generated ranges. To reduce the incidence of commission errors due to aggressive extrapolation, it may be desirable to fine-tune the computer model output with additional filters, such as </w:t>
      </w:r>
      <w:proofErr w:type="spellStart"/>
      <w:r w:rsidR="004D1E3D" w:rsidRPr="004D1E3D">
        <w:t>ecoregional</w:t>
      </w:r>
      <w:proofErr w:type="spellEnd"/>
      <w:r w:rsidR="004D1E3D" w:rsidRPr="004D1E3D">
        <w:t xml:space="preserve"> constraints, e.g. Marine </w:t>
      </w:r>
      <w:proofErr w:type="spellStart"/>
      <w:r w:rsidR="004D1E3D" w:rsidRPr="004D1E3D">
        <w:t>Ecoregions</w:t>
      </w:r>
      <w:proofErr w:type="spellEnd"/>
      <w:r w:rsidR="004D1E3D" w:rsidRPr="004D1E3D">
        <w:t xml:space="preserve"> of the World [</w:t>
      </w:r>
      <w:del w:id="137" w:author="Casey" w:date="2016-12-29T15:44:00Z">
        <w:r w:rsidR="004D1E3D" w:rsidRPr="004D1E3D" w:rsidDel="00F21319">
          <w:delText>22</w:delText>
        </w:r>
      </w:del>
      <w:ins w:id="138" w:author="Casey" w:date="2016-12-29T15:44:00Z">
        <w:r w:rsidR="00F21319">
          <w:t>24</w:t>
        </w:r>
      </w:ins>
      <w:r w:rsidR="004D1E3D" w:rsidRPr="004D1E3D">
        <w:t xml:space="preserve">], or distance-based methods, e.g. inverse distance weighting to enforce proximity to known </w:t>
      </w:r>
      <w:r w:rsidR="004D1E3D" w:rsidRPr="004D1E3D">
        <w:lastRenderedPageBreak/>
        <w:t>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139" w:name="case-study-mpa-gap-analysis"/>
      <w:bookmarkEnd w:id="139"/>
      <w:r w:rsidRPr="004D1E3D">
        <w:t>Case Study: MPA Gap Analysis</w:t>
      </w:r>
    </w:p>
    <w:p w14:paraId="1D0E278C" w14:textId="1D8561E5" w:rsidR="004C1D92" w:rsidRPr="004D1E3D" w:rsidRDefault="004D1E3D" w:rsidP="006D71A5">
      <w:pPr>
        <w:pStyle w:val="BodyText"/>
      </w:pPr>
      <w:r w:rsidRPr="004D1E3D">
        <w:t xml:space="preserve">Klein et al. [12] compare the global distribution of species to the global distribution of marine protected areas to assess how well current MPAs overlap with species ranges and identify which species fall through gaps in protection. The study relied on the </w:t>
      </w:r>
      <w:del w:id="140" w:author="Casey" w:date="2016-12-28T17:42:00Z">
        <w:r w:rsidRPr="004D1E3D" w:rsidDel="00B42417">
          <w:delText xml:space="preserve">2014 </w:delText>
        </w:r>
      </w:del>
      <w:ins w:id="141" w:author="Casey" w:date="2016-12-28T17:42:00Z">
        <w:r w:rsidR="00B42417">
          <w:t>08/2013</w:t>
        </w:r>
        <w:r w:rsidR="00B42417" w:rsidRPr="004D1E3D">
          <w:t xml:space="preserve"> </w:t>
        </w:r>
      </w:ins>
      <w:r w:rsidRPr="004D1E3D">
        <w:t xml:space="preserve">version of the </w:t>
      </w:r>
      <w:proofErr w:type="spellStart"/>
      <w:r w:rsidRPr="004D1E3D">
        <w:t>AquaMaps</w:t>
      </w:r>
      <w:proofErr w:type="spellEnd"/>
      <w:r w:rsidRPr="004D1E3D">
        <w:t xml:space="preserve"> database, using a probability of occurrence threshold of 50% or greater, to determine species presence, and the World Database of Protected Areas to define zones of marine protection. They found that the global MPA network leaves 90.5% of marine species with less than 5% of their overall range represented within MPAs, and 1.4% of species have no protection at all (i.e.</w:t>
      </w:r>
      <w:r w:rsidR="00571AED">
        <w:t>,</w:t>
      </w:r>
      <w:r w:rsidRPr="004D1E3D">
        <w:t xml:space="preserve"> "gap" species).</w:t>
      </w:r>
      <w:ins w:id="142" w:author="Casey" w:date="2016-12-27T17:44:00Z">
        <w:r w:rsidR="00CC76A9">
          <w:t xml:space="preserve">  But what if the researchers had </w:t>
        </w:r>
      </w:ins>
      <w:ins w:id="143" w:author="Casey" w:date="2016-12-28T16:21:00Z">
        <w:r w:rsidR="00571AED">
          <w:t>chosen to use</w:t>
        </w:r>
      </w:ins>
      <w:ins w:id="144" w:author="Casey" w:date="2016-12-27T17:44:00Z">
        <w:r w:rsidR="00CC76A9">
          <w:t xml:space="preserve"> IUCN data for their analysis rather than </w:t>
        </w:r>
        <w:proofErr w:type="spellStart"/>
        <w:r w:rsidR="00CC76A9">
          <w:t>AquaMaps</w:t>
        </w:r>
        <w:proofErr w:type="spellEnd"/>
        <w:r w:rsidR="00CC76A9">
          <w:t>?</w:t>
        </w:r>
      </w:ins>
    </w:p>
    <w:p w14:paraId="430FE925" w14:textId="77777777" w:rsidR="004C1D92" w:rsidRPr="004D1E3D" w:rsidRDefault="004D1E3D" w:rsidP="006D71A5">
      <w:pPr>
        <w:pStyle w:val="BodyText"/>
      </w:pPr>
      <w:r w:rsidRPr="004D1E3D">
        <w:t xml:space="preserve">We recalculated the amount of under-protected and gap species using all available IUCN species ranges, as well as the </w:t>
      </w:r>
      <w:r w:rsidRPr="006D71A5">
        <w:t>2015</w:t>
      </w:r>
      <w:r w:rsidRPr="004D1E3D">
        <w:t xml:space="preserve"> </w:t>
      </w:r>
      <w:proofErr w:type="spellStart"/>
      <w:r w:rsidRPr="004D1E3D">
        <w:t>AquaMaps</w:t>
      </w:r>
      <w:proofErr w:type="spellEnd"/>
      <w:r w:rsidRPr="004D1E3D">
        <w:t xml:space="preserve"> data at a 50% threshold to replicate the original methods and a 0% threshold to more closely approximate the extent of occurrence represented by IUCN data (Fig 5). </w:t>
      </w:r>
      <w:commentRangeStart w:id="145"/>
      <w:r w:rsidRPr="004D1E3D">
        <w:t xml:space="preserve">Comparing the IUCN results to the </w:t>
      </w:r>
      <w:proofErr w:type="spellStart"/>
      <w:r w:rsidRPr="004D1E3D">
        <w:t>AquaMaps</w:t>
      </w:r>
      <w:proofErr w:type="spellEnd"/>
      <w:r w:rsidRPr="004D1E3D">
        <w:t xml:space="preserve"> 2015 results (at 0% threshold) we found a five-fold increase in the proportion of gap species </w:t>
      </w:r>
      <w:commentRangeEnd w:id="145"/>
      <w:r w:rsidR="009C4913">
        <w:rPr>
          <w:rStyle w:val="CommentReference"/>
        </w:rPr>
        <w:commentReference w:id="145"/>
      </w:r>
      <w:r w:rsidRPr="004D1E3D">
        <w:t>(6.4%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0FD490C3" w:rsidR="004C1D92" w:rsidRPr="004D1E3D" w:rsidRDefault="004D1E3D" w:rsidP="00E97534">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w:t>
      </w:r>
      <w:proofErr w:type="spellStart"/>
      <w:r w:rsidRPr="004D1E3D">
        <w:t>AquaMaps</w:t>
      </w:r>
      <w:proofErr w:type="spellEnd"/>
      <w:r w:rsidRPr="004D1E3D">
        <w:t xml:space="preserve"> </w:t>
      </w:r>
      <w:del w:id="147" w:author="Casey" w:date="2016-12-28T17:39:00Z">
        <w:r w:rsidRPr="004D1E3D" w:rsidDel="007631DB">
          <w:delText xml:space="preserve">2014 </w:delText>
        </w:r>
      </w:del>
      <w:ins w:id="148" w:author="Casey" w:date="2016-12-28T17:39:00Z">
        <w:r w:rsidR="00B42417">
          <w:t xml:space="preserve">version </w:t>
        </w:r>
        <w:r w:rsidR="00B42417">
          <w:lastRenderedPageBreak/>
          <w:t>08/2013</w:t>
        </w:r>
        <w:r w:rsidR="007631DB" w:rsidRPr="004D1E3D">
          <w:t xml:space="preserve"> </w:t>
        </w:r>
      </w:ins>
      <w:r w:rsidRPr="004D1E3D">
        <w:t xml:space="preserve">dataset, with a 50% presence threshold, against the 2014 World Database of Protected Areas, filtered for IUCN categories I-IV that overlap marine areas. Scenario 2 updates the results using </w:t>
      </w:r>
      <w:proofErr w:type="spellStart"/>
      <w:r w:rsidRPr="004D1E3D">
        <w:t>AquaMaps</w:t>
      </w:r>
      <w:proofErr w:type="spellEnd"/>
      <w:r w:rsidRPr="004D1E3D">
        <w:t xml:space="preserve"> </w:t>
      </w:r>
      <w:ins w:id="149" w:author="Casey" w:date="2016-12-28T17:41:00Z">
        <w:r w:rsidR="007631DB">
          <w:t xml:space="preserve">version </w:t>
        </w:r>
      </w:ins>
      <w:ins w:id="150" w:author="Casey" w:date="2016-12-28T17:39:00Z">
        <w:r w:rsidR="007631DB">
          <w:t>08/</w:t>
        </w:r>
      </w:ins>
      <w:r w:rsidRPr="004D1E3D">
        <w:t xml:space="preserve">2015, showing very small changes despite the inclusion of an additional 5,545 species. Scenario 3, </w:t>
      </w:r>
      <w:ins w:id="151" w:author="Casey" w:date="2016-12-28T17:47:00Z">
        <w:r w:rsidR="00B42417">
          <w:t xml:space="preserve">still </w:t>
        </w:r>
      </w:ins>
      <w:r w:rsidRPr="004D1E3D">
        <w:t xml:space="preserve">using 2015 </w:t>
      </w:r>
      <w:proofErr w:type="spellStart"/>
      <w:r w:rsidRPr="004D1E3D">
        <w:t>AquaMaps</w:t>
      </w:r>
      <w:proofErr w:type="spellEnd"/>
      <w:r w:rsidRPr="004D1E3D">
        <w:t xml:space="preserve"> data, drops the presence threshold to zero, showing an expected decrease in gap species, but also a decrease in species with 5% or greater protected range. Scenario 4 examines species MPA coverage using only the IUCN dataset.</w:t>
      </w:r>
    </w:p>
    <w:p w14:paraId="6F96C373" w14:textId="4D6AADD5" w:rsidR="00CC76A9" w:rsidRDefault="00CC76A9" w:rsidP="00022A77">
      <w:pPr>
        <w:pStyle w:val="BodyText"/>
        <w:rPr>
          <w:ins w:id="152" w:author="Casey" w:date="2016-12-27T17:45:00Z"/>
        </w:rPr>
      </w:pPr>
      <w:ins w:id="153" w:author="Casey" w:date="2016-12-27T17:50:00Z">
        <w:r>
          <w:t>In performing this</w:t>
        </w:r>
      </w:ins>
      <w:ins w:id="154" w:author="Casey" w:date="2016-12-27T17:45:00Z">
        <w:r>
          <w:t xml:space="preserve"> analysis</w:t>
        </w:r>
      </w:ins>
      <w:ins w:id="155" w:author="Casey" w:date="2016-12-27T17:50:00Z">
        <w:r>
          <w:t xml:space="preserve">, </w:t>
        </w:r>
      </w:ins>
      <w:ins w:id="156" w:author="Casey" w:date="2016-12-28T17:20:00Z">
        <w:r w:rsidR="00104A61">
          <w:t>our intent is not</w:t>
        </w:r>
      </w:ins>
      <w:ins w:id="157" w:author="Casey" w:date="2016-12-27T17:45:00Z">
        <w:r>
          <w:t xml:space="preserve"> to call into question the </w:t>
        </w:r>
      </w:ins>
      <w:ins w:id="158" w:author="Casey" w:date="2016-12-27T17:46:00Z">
        <w:r>
          <w:t>assumptions,</w:t>
        </w:r>
      </w:ins>
      <w:ins w:id="159" w:author="Casey" w:date="2016-12-27T17:45:00Z">
        <w:r>
          <w:t xml:space="preserve"> methodology</w:t>
        </w:r>
      </w:ins>
      <w:ins w:id="160" w:author="Casey" w:date="2016-12-27T17:46:00Z">
        <w:r>
          <w:t>, or results</w:t>
        </w:r>
      </w:ins>
      <w:ins w:id="161" w:author="Casey" w:date="2016-12-27T17:45:00Z">
        <w:r>
          <w:t xml:space="preserve"> of the original MPA gap analysis.  Rather</w:t>
        </w:r>
      </w:ins>
      <w:ins w:id="162" w:author="Casey" w:date="2016-12-27T17:47:00Z">
        <w:r>
          <w:t xml:space="preserve"> we </w:t>
        </w:r>
        <w:r w:rsidR="00C0194B">
          <w:t xml:space="preserve">intend to illustrate how differences between these two datasets could significantly influence </w:t>
        </w:r>
      </w:ins>
      <w:ins w:id="163" w:author="Casey" w:date="2016-12-27T17:56:00Z">
        <w:r w:rsidR="00C0194B">
          <w:t xml:space="preserve">conservation research </w:t>
        </w:r>
      </w:ins>
      <w:ins w:id="164" w:author="Casey" w:date="2016-12-27T17:57:00Z">
        <w:r w:rsidR="00C0194B">
          <w:t xml:space="preserve">outcomes </w:t>
        </w:r>
      </w:ins>
      <w:ins w:id="165" w:author="Casey" w:date="2016-12-27T17:47:00Z">
        <w:r w:rsidR="00571AED">
          <w:t>(e.g.</w:t>
        </w:r>
        <w:r w:rsidR="00C0194B">
          <w:t xml:space="preserve"> a</w:t>
        </w:r>
      </w:ins>
      <w:ins w:id="166" w:author="Casey" w:date="2016-12-27T17:56:00Z">
        <w:r w:rsidR="00C0194B">
          <w:t>n apparent</w:t>
        </w:r>
      </w:ins>
      <w:ins w:id="167" w:author="Casey" w:date="2016-12-27T17:47:00Z">
        <w:r w:rsidR="00C0194B">
          <w:t xml:space="preserve"> fivefold increase in gap species) and </w:t>
        </w:r>
      </w:ins>
      <w:ins w:id="168" w:author="Casey" w:date="2016-12-27T17:57:00Z">
        <w:r w:rsidR="00C0194B">
          <w:t>resulting</w:t>
        </w:r>
      </w:ins>
      <w:ins w:id="169" w:author="Casey" w:date="2016-12-27T17:47:00Z">
        <w:r w:rsidR="00C0194B">
          <w:t xml:space="preserve"> </w:t>
        </w:r>
      </w:ins>
      <w:ins w:id="170" w:author="Casey" w:date="2016-12-27T17:55:00Z">
        <w:r w:rsidR="00C0194B">
          <w:t xml:space="preserve">conclusions </w:t>
        </w:r>
        <w:r w:rsidR="00EA6B8E">
          <w:t xml:space="preserve">about conservation </w:t>
        </w:r>
      </w:ins>
      <w:ins w:id="171" w:author="Casey" w:date="2016-12-28T16:22:00Z">
        <w:r w:rsidR="00571AED">
          <w:t>efforts</w:t>
        </w:r>
      </w:ins>
      <w:ins w:id="172" w:author="Casey" w:date="2016-12-27T17:55:00Z">
        <w:r w:rsidR="00EA6B8E">
          <w:t xml:space="preserve"> </w:t>
        </w:r>
      </w:ins>
      <w:ins w:id="173" w:author="Casey" w:date="2016-12-27T17:47:00Z">
        <w:r w:rsidR="00571AED">
          <w:t>(e.g.</w:t>
        </w:r>
        <w:r w:rsidR="00C0194B">
          <w:t xml:space="preserve"> </w:t>
        </w:r>
      </w:ins>
      <w:ins w:id="174" w:author="Casey" w:date="2016-12-28T16:22:00Z">
        <w:r w:rsidR="00571AED">
          <w:t xml:space="preserve">the </w:t>
        </w:r>
      </w:ins>
      <w:ins w:id="175" w:author="Casey" w:date="2016-12-27T18:11:00Z">
        <w:r w:rsidR="00EA6B8E">
          <w:t>effectiveness of</w:t>
        </w:r>
      </w:ins>
      <w:ins w:id="176" w:author="Casey" w:date="2016-12-27T17:47:00Z">
        <w:r w:rsidR="00C0194B">
          <w:t xml:space="preserve"> MPA</w:t>
        </w:r>
      </w:ins>
      <w:ins w:id="177" w:author="Casey" w:date="2016-12-27T18:11:00Z">
        <w:r w:rsidR="00EA6B8E">
          <w:t xml:space="preserve"> policy</w:t>
        </w:r>
      </w:ins>
      <w:ins w:id="178" w:author="Casey" w:date="2016-12-27T17:47:00Z">
        <w:r w:rsidR="00C0194B">
          <w:t>).</w:t>
        </w:r>
      </w:ins>
    </w:p>
    <w:p w14:paraId="69EDF653" w14:textId="05D503FF" w:rsidR="004C1D92" w:rsidRPr="004D1E3D" w:rsidRDefault="004D1E3D" w:rsidP="00022A77">
      <w:pPr>
        <w:pStyle w:val="BodyText"/>
      </w:pPr>
      <w:r w:rsidRPr="004D1E3D">
        <w:t xml:space="preserve">To achieve more comprehensive taxonomic coverage of species ranges it may be desirable to use these two datasets together. The Ocean Health Index (OHI) is one analysis that uses both IUCN and </w:t>
      </w:r>
      <w:proofErr w:type="spellStart"/>
      <w:r w:rsidRPr="004D1E3D">
        <w:t>AquaMaps</w:t>
      </w:r>
      <w:proofErr w:type="spellEnd"/>
      <w:r w:rsidRPr="004D1E3D">
        <w:t xml:space="preserve">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w:t>
      </w:r>
      <w:proofErr w:type="spellStart"/>
      <w:r w:rsidRPr="004D1E3D">
        <w:t>AquaMaps</w:t>
      </w:r>
      <w:proofErr w:type="spellEnd"/>
      <w:r w:rsidRPr="004D1E3D">
        <w:t xml:space="preserve"> data (with "presence" determined by 40% or greater probability of occurrence) for species whose ranges are not represented within IUCN; species without valid 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0FEB174D" w:rsidR="004C1D92" w:rsidRPr="004D1E3D" w:rsidRDefault="004D1E3D" w:rsidP="0095288C">
      <w:pPr>
        <w:pStyle w:val="BodyText"/>
      </w:pPr>
      <w:r w:rsidRPr="004D1E3D">
        <w:lastRenderedPageBreak/>
        <w:t xml:space="preserve">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w:t>
      </w:r>
      <w:del w:id="179" w:author="Casey" w:date="2016-12-27T14:38:00Z">
        <w:r w:rsidRPr="004D1E3D" w:rsidDel="00664B01">
          <w:delText>result in maps that more closely approximate areas of occupancy</w:delText>
        </w:r>
      </w:del>
      <w:ins w:id="180" w:author="Casey" w:date="2016-12-27T14:38:00Z">
        <w:r w:rsidR="00664B01">
          <w:t xml:space="preserve">reduce commission errors </w:t>
        </w:r>
      </w:ins>
      <w:ins w:id="181" w:author="Casey" w:date="2016-12-27T14:39:00Z">
        <w:r w:rsidR="00664B01">
          <w:t xml:space="preserve">introduced </w:t>
        </w:r>
      </w:ins>
      <w:ins w:id="182" w:author="Casey" w:date="2016-12-27T14:40:00Z">
        <w:r w:rsidR="0095288C">
          <w:t>by adherence</w:t>
        </w:r>
        <w:r w:rsidR="00664B01">
          <w:t xml:space="preserve"> to</w:t>
        </w:r>
      </w:ins>
      <w:ins w:id="183" w:author="Casey" w:date="2016-12-27T14:38:00Z">
        <w:r w:rsidR="00664B01">
          <w:t xml:space="preserve"> IUCN mapping standards, particularly the </w:t>
        </w:r>
      </w:ins>
      <w:ins w:id="184" w:author="Casey" w:date="2016-12-27T14:41:00Z">
        <w:r w:rsidR="00664B01">
          <w:t xml:space="preserve">legacy </w:t>
        </w:r>
      </w:ins>
      <w:ins w:id="185" w:author="Casey" w:date="2016-12-27T14:38:00Z">
        <w:r w:rsidR="00664B01">
          <w:t>50 km coastline buffer</w:t>
        </w:r>
      </w:ins>
      <w:r w:rsidRPr="004D1E3D">
        <w:t xml:space="preserve">. Conversely, including all </w:t>
      </w:r>
      <w:proofErr w:type="spellStart"/>
      <w:r w:rsidRPr="004D1E3D">
        <w:t>AquaMaps</w:t>
      </w:r>
      <w:proofErr w:type="spellEnd"/>
      <w:r w:rsidRPr="004D1E3D">
        <w:t xml:space="preserve"> cells with a non-zero "probability of occurrence" (rather than using a probability threshold to determine presence, e.g. greater than 40% for the Ocean Health Index [4,5] or 50% for the MPA gap analysis [12]) would allow for the most generous inclusion of species range, resulting in maps that </w:t>
      </w:r>
      <w:del w:id="186" w:author="Casey" w:date="2016-12-27T14:33:00Z">
        <w:r w:rsidRPr="004D1E3D" w:rsidDel="00CD1D34">
          <w:delText>more closely, though still imperfectly, approach</w:delText>
        </w:r>
      </w:del>
      <w:ins w:id="187" w:author="Casey" w:date="2016-12-27T14:33:00Z">
        <w:r w:rsidR="00CD1D34">
          <w:t xml:space="preserve">more closely </w:t>
        </w:r>
      </w:ins>
      <w:ins w:id="188" w:author="Casey" w:date="2016-12-27T14:42:00Z">
        <w:r w:rsidR="00664B01">
          <w:t xml:space="preserve">align </w:t>
        </w:r>
      </w:ins>
      <w:ins w:id="189" w:author="Casey" w:date="2016-12-27T14:33:00Z">
        <w:r w:rsidR="00CD1D34">
          <w:t>with the intent of</w:t>
        </w:r>
      </w:ins>
      <w:r w:rsidRPr="004D1E3D">
        <w:t xml:space="preserve"> the IUCN's extents of occurrence.</w:t>
      </w:r>
    </w:p>
    <w:p w14:paraId="1D07DAC5" w14:textId="77777777" w:rsidR="004C1D92" w:rsidRPr="004D1E3D" w:rsidRDefault="004D1E3D" w:rsidP="00CE57C9">
      <w:pPr>
        <w:pStyle w:val="Heading1"/>
      </w:pPr>
      <w:bookmarkStart w:id="190" w:name="conclusions"/>
      <w:bookmarkEnd w:id="190"/>
      <w:r w:rsidRPr="004D1E3D">
        <w:t>Conclusions</w:t>
      </w:r>
    </w:p>
    <w:p w14:paraId="516076E1" w14:textId="53BD9819" w:rsidR="004C1D92" w:rsidRPr="004D1E3D" w:rsidRDefault="004D1E3D" w:rsidP="006D71A5">
      <w:pPr>
        <w:pStyle w:val="BodyText"/>
      </w:pPr>
      <w:r w:rsidRPr="004D1E3D">
        <w:t xml:space="preserve">No dataset can ever claim to know the "truth" of the location and extent of marine biodiversity. </w:t>
      </w:r>
      <w:proofErr w:type="spellStart"/>
      <w:r w:rsidRPr="004D1E3D">
        <w:t>AquaMaps</w:t>
      </w:r>
      <w:proofErr w:type="spellEnd"/>
      <w:r w:rsidRPr="004D1E3D">
        <w:t xml:space="preserve">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effectiveness of conservation management decisions. By highlighting the distinctions between these two important </w:t>
      </w:r>
      <w:del w:id="191" w:author="Casey" w:date="2016-12-27T18:12:00Z">
        <w:r w:rsidRPr="004D1E3D" w:rsidDel="00EA6B8E">
          <w:delText xml:space="preserve">and fundamentally different </w:delText>
        </w:r>
      </w:del>
      <w:r w:rsidRPr="004D1E3D">
        <w:t xml:space="preserve">marine species range datasets, we </w:t>
      </w:r>
      <w:commentRangeStart w:id="192"/>
      <w:ins w:id="193" w:author="Casey" w:date="2016-12-27T17:58:00Z">
        <w:r w:rsidR="00C0194B">
          <w:t xml:space="preserve">hope to encourage stronger collaboration between </w:t>
        </w:r>
      </w:ins>
      <w:ins w:id="194" w:author="Casey" w:date="2016-12-27T17:59:00Z">
        <w:r w:rsidR="00C0194B">
          <w:t xml:space="preserve">IUCN experts and </w:t>
        </w:r>
        <w:proofErr w:type="spellStart"/>
        <w:r w:rsidR="00C0194B">
          <w:t>AquaMaps</w:t>
        </w:r>
        <w:proofErr w:type="spellEnd"/>
        <w:r w:rsidR="00C0194B">
          <w:t xml:space="preserve"> to </w:t>
        </w:r>
      </w:ins>
      <w:ins w:id="195" w:author="Casey" w:date="2016-12-28T19:08:00Z">
        <w:r w:rsidR="0085107C">
          <w:t>benefit</w:t>
        </w:r>
      </w:ins>
      <w:ins w:id="196" w:author="Casey" w:date="2016-12-27T18:00:00Z">
        <w:r w:rsidR="00C0194B">
          <w:t xml:space="preserve"> </w:t>
        </w:r>
      </w:ins>
      <w:ins w:id="197" w:author="Casey" w:date="2016-12-27T18:12:00Z">
        <w:r w:rsidR="00EA6B8E">
          <w:t xml:space="preserve">both datasets.  </w:t>
        </w:r>
      </w:ins>
      <w:commentRangeEnd w:id="192"/>
      <w:ins w:id="198" w:author="Casey" w:date="2016-12-27T18:15:00Z">
        <w:r w:rsidR="00EA6B8E">
          <w:rPr>
            <w:rStyle w:val="CommentReference"/>
          </w:rPr>
          <w:commentReference w:id="192"/>
        </w:r>
      </w:ins>
      <w:ins w:id="200" w:author="Casey" w:date="2016-12-27T18:12:00Z">
        <w:r w:rsidR="00EA6B8E">
          <w:t xml:space="preserve">A more transparent and </w:t>
        </w:r>
        <w:r w:rsidR="00EA6B8E">
          <w:lastRenderedPageBreak/>
          <w:t xml:space="preserve">reproducible </w:t>
        </w:r>
      </w:ins>
      <w:ins w:id="201" w:author="Casey" w:date="2016-12-27T18:13:00Z">
        <w:r w:rsidR="00EA6B8E">
          <w:t xml:space="preserve">approach for describing species ranges, incorporating the best aspects of both </w:t>
        </w:r>
      </w:ins>
      <w:ins w:id="202" w:author="Casey" w:date="2016-12-27T18:16:00Z">
        <w:r w:rsidR="00EA6B8E">
          <w:t xml:space="preserve">distribution </w:t>
        </w:r>
      </w:ins>
      <w:ins w:id="203" w:author="Casey" w:date="2016-12-27T18:13:00Z">
        <w:r w:rsidR="00EA6B8E">
          <w:t>modeling and expert opinion, would greatly</w:t>
        </w:r>
      </w:ins>
      <w:ins w:id="204" w:author="Casey" w:date="2016-12-27T17:59:00Z">
        <w:r w:rsidR="00C0194B">
          <w:t xml:space="preserve"> </w:t>
        </w:r>
      </w:ins>
      <w:r w:rsidRPr="004D1E3D">
        <w:t>improve our ability to inform strategic and effective conservation policy that supports a resilient ocean ecosystem.</w:t>
      </w:r>
    </w:p>
    <w:p w14:paraId="7CBD823B" w14:textId="77777777" w:rsidR="004C1D92" w:rsidRPr="004D1E3D" w:rsidRDefault="000D04E3"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205" w:name="acknowledgments"/>
      <w:bookmarkEnd w:id="205"/>
      <w:r w:rsidRPr="004D1E3D">
        <w:t>Acknowledgments</w:t>
      </w:r>
    </w:p>
    <w:p w14:paraId="07DA6AEE" w14:textId="7613EC10" w:rsidR="004C1D92" w:rsidRPr="004D1E3D" w:rsidRDefault="004D1E3D" w:rsidP="006D71A5">
      <w:pPr>
        <w:pStyle w:val="FirstParagraph"/>
      </w:pPr>
      <w:r w:rsidRPr="004D1E3D">
        <w:t xml:space="preserve">We are thankful to Melanie Frazier, Julia Stewart Lowndes, Halley Froelich, </w:t>
      </w:r>
      <w:r w:rsidR="004D337C">
        <w:t xml:space="preserve">and </w:t>
      </w:r>
      <w:r w:rsidRPr="004D1E3D">
        <w:t>Claire Runge for their insightful comments on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206" w:name="references"/>
      <w:bookmarkEnd w:id="206"/>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2">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3">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4">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5">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6">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7">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8">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9">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20">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1">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2">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3">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4">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5">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6">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7">
        <w:r w:rsidRPr="004D1E3D">
          <w:rPr>
            <w:rStyle w:val="Hyperlink"/>
          </w:rPr>
          <w:t>www.protectedplanet.net</w:t>
        </w:r>
      </w:hyperlink>
    </w:p>
    <w:p w14:paraId="7B82632F" w14:textId="77777777" w:rsidR="00F21319" w:rsidRPr="000E43B2" w:rsidRDefault="00F21319" w:rsidP="00F21319">
      <w:pPr>
        <w:pStyle w:val="Bibliography"/>
        <w:rPr>
          <w:ins w:id="207" w:author="Casey" w:date="2016-12-29T15:47:00Z"/>
        </w:rPr>
      </w:pPr>
      <w:ins w:id="208" w:author="Casey" w:date="2016-12-29T15:47:00Z">
        <w:r w:rsidRPr="000E43B2">
          <w:t xml:space="preserve">20. </w:t>
        </w:r>
        <w:proofErr w:type="spellStart"/>
        <w:r w:rsidRPr="000E43B2">
          <w:t>Kaschner</w:t>
        </w:r>
        <w:proofErr w:type="spellEnd"/>
        <w:r w:rsidRPr="000E43B2">
          <w:t xml:space="preserve"> K, </w:t>
        </w:r>
        <w:proofErr w:type="spellStart"/>
        <w:r w:rsidRPr="000E43B2">
          <w:t>Rius-Barile</w:t>
        </w:r>
        <w:proofErr w:type="spellEnd"/>
        <w:r w:rsidRPr="000E43B2">
          <w:t xml:space="preserve"> J, </w:t>
        </w:r>
        <w:proofErr w:type="spellStart"/>
        <w:r w:rsidRPr="000E43B2">
          <w:t>Kesner</w:t>
        </w:r>
        <w:proofErr w:type="spellEnd"/>
        <w:r w:rsidRPr="000E43B2">
          <w:t xml:space="preserve">-Reyes K, </w:t>
        </w:r>
        <w:proofErr w:type="spellStart"/>
        <w:r w:rsidRPr="000E43B2">
          <w:t>Garilao</w:t>
        </w:r>
        <w:proofErr w:type="spellEnd"/>
        <w:r w:rsidRPr="000E43B2">
          <w:t xml:space="preserve"> C, </w:t>
        </w:r>
        <w:proofErr w:type="spellStart"/>
        <w:r w:rsidRPr="000E43B2">
          <w:t>Kullander</w:t>
        </w:r>
        <w:proofErr w:type="spellEnd"/>
        <w:r w:rsidRPr="000E43B2">
          <w:t xml:space="preserve"> S, Rees T, et al. </w:t>
        </w:r>
        <w:proofErr w:type="spellStart"/>
        <w:r w:rsidRPr="000E43B2">
          <w:t>AquaMaps</w:t>
        </w:r>
        <w:proofErr w:type="spellEnd"/>
        <w:r w:rsidRPr="000E43B2">
          <w:t xml:space="preserve">: Predicted range maps for aquatic species. 2013. Available: </w:t>
        </w:r>
        <w:r w:rsidRPr="000E43B2">
          <w:fldChar w:fldCharType="begin"/>
        </w:r>
        <w:r w:rsidRPr="000E43B2">
          <w:instrText xml:space="preserve"> HYPERLINK "www.aquamaps.org" \h </w:instrText>
        </w:r>
        <w:r w:rsidRPr="000E43B2">
          <w:fldChar w:fldCharType="separate"/>
        </w:r>
        <w:r w:rsidRPr="000E43B2">
          <w:rPr>
            <w:rStyle w:val="Hyperlink"/>
          </w:rPr>
          <w:t>www.aquamaps.org</w:t>
        </w:r>
        <w:r w:rsidRPr="000E43B2">
          <w:rPr>
            <w:rStyle w:val="Hyperlink"/>
          </w:rPr>
          <w:fldChar w:fldCharType="end"/>
        </w:r>
      </w:ins>
    </w:p>
    <w:p w14:paraId="1D619287" w14:textId="05E87597" w:rsidR="004C1D92" w:rsidRPr="004D1E3D" w:rsidRDefault="00F21319" w:rsidP="00CE57C9">
      <w:pPr>
        <w:pStyle w:val="Bibliography"/>
      </w:pPr>
      <w:ins w:id="209" w:author="Casey" w:date="2016-12-29T15:47:00Z">
        <w:r>
          <w:t>21</w:t>
        </w:r>
      </w:ins>
      <w:del w:id="210" w:author="Casey" w:date="2016-12-29T15:47:00Z">
        <w:r w:rsidR="004D1E3D" w:rsidRPr="004D1E3D" w:rsidDel="00F21319">
          <w:delText>20</w:delText>
        </w:r>
      </w:del>
      <w:r w:rsidR="004D1E3D" w:rsidRPr="004D1E3D">
        <w:t xml:space="preserve">. OBIS. Data from the Ocean Biogeographic Information System [Internet]. Intergovernmental Oceanographic Commission of UNESCO. 2016. Available: </w:t>
      </w:r>
      <w:hyperlink r:id="rId28">
        <w:r w:rsidR="004D1E3D" w:rsidRPr="004D1E3D">
          <w:rPr>
            <w:rStyle w:val="Hyperlink"/>
          </w:rPr>
          <w:t>http://www.iobis.org</w:t>
        </w:r>
      </w:hyperlink>
    </w:p>
    <w:p w14:paraId="433F1105" w14:textId="0B9D21B5" w:rsidR="004C1D92" w:rsidRDefault="004D1E3D" w:rsidP="00CE57C9">
      <w:pPr>
        <w:pStyle w:val="Bibliography"/>
        <w:rPr>
          <w:ins w:id="211" w:author="Casey" w:date="2016-12-29T15:47:00Z"/>
          <w:rStyle w:val="Hyperlink"/>
        </w:rPr>
      </w:pPr>
      <w:del w:id="212" w:author="Casey" w:date="2016-12-29T15:47:00Z">
        <w:r w:rsidRPr="004D1E3D" w:rsidDel="00F21319">
          <w:delText>21</w:delText>
        </w:r>
      </w:del>
      <w:ins w:id="213" w:author="Casey" w:date="2016-12-29T15:47:00Z">
        <w:r w:rsidR="00F21319">
          <w:t>22</w:t>
        </w:r>
      </w:ins>
      <w:r w:rsidRPr="004D1E3D">
        <w:t xml:space="preserve">. GBIF. Global Biodiversity Information Facility (GBIF) Memorandum of Understanding [Internet]. Global Biodiversity Information Facility. 2010. Available: </w:t>
      </w:r>
      <w:hyperlink r:id="rId29">
        <w:r w:rsidRPr="004D1E3D">
          <w:rPr>
            <w:rStyle w:val="Hyperlink"/>
          </w:rPr>
          <w:t>http://www.gbif.org/resource/80661</w:t>
        </w:r>
      </w:hyperlink>
    </w:p>
    <w:p w14:paraId="6249BAD3" w14:textId="6F142574" w:rsidR="00F21319" w:rsidRPr="004D1E3D" w:rsidRDefault="00F21319" w:rsidP="00CE57C9">
      <w:pPr>
        <w:pStyle w:val="Bibliography"/>
      </w:pPr>
      <w:ins w:id="214" w:author="Casey" w:date="2016-12-29T15:47:00Z">
        <w:r w:rsidRPr="000E43B2">
          <w:t xml:space="preserve">23. IUCN. </w:t>
        </w:r>
        <w:proofErr w:type="gramStart"/>
        <w:r w:rsidRPr="000E43B2">
          <w:t>Red list mapping standards.</w:t>
        </w:r>
        <w:proofErr w:type="gramEnd"/>
        <w:r w:rsidRPr="000E43B2">
          <w:t xml:space="preserve"> </w:t>
        </w:r>
        <w:proofErr w:type="gramStart"/>
        <w:r w:rsidRPr="000E43B2">
          <w:t>International union for the conservation of nature.</w:t>
        </w:r>
        <w:proofErr w:type="gramEnd"/>
        <w:r w:rsidRPr="000E43B2">
          <w:t xml:space="preserve"> 2015. Available: </w:t>
        </w:r>
        <w:r w:rsidRPr="000E43B2">
          <w:fldChar w:fldCharType="begin"/>
        </w:r>
        <w:r w:rsidRPr="000E43B2">
          <w:instrText xml:space="preserve"> HYPERLINK "http://www.iucnredlist.org" \h </w:instrText>
        </w:r>
        <w:r w:rsidRPr="000E43B2">
          <w:fldChar w:fldCharType="separate"/>
        </w:r>
        <w:r w:rsidRPr="000E43B2">
          <w:rPr>
            <w:rStyle w:val="Hyperlink"/>
          </w:rPr>
          <w:t>http://www.iucnredlist.org</w:t>
        </w:r>
        <w:r w:rsidRPr="000E43B2">
          <w:rPr>
            <w:rStyle w:val="Hyperlink"/>
          </w:rPr>
          <w:fldChar w:fldCharType="end"/>
        </w:r>
      </w:ins>
    </w:p>
    <w:p w14:paraId="657CCDB2" w14:textId="0256DDCC" w:rsidR="004C1D92" w:rsidRDefault="004D1E3D" w:rsidP="00CE57C9">
      <w:pPr>
        <w:pStyle w:val="Bibliography"/>
        <w:rPr>
          <w:rStyle w:val="Hyperlink"/>
        </w:rPr>
      </w:pPr>
      <w:del w:id="215" w:author="Casey" w:date="2016-12-29T15:47:00Z">
        <w:r w:rsidRPr="004D1E3D" w:rsidDel="00F21319">
          <w:lastRenderedPageBreak/>
          <w:delText>22</w:delText>
        </w:r>
      </w:del>
      <w:ins w:id="216" w:author="Casey" w:date="2016-12-29T15:47:00Z">
        <w:r w:rsidR="00F21319">
          <w:t>24</w:t>
        </w:r>
      </w:ins>
      <w:r w:rsidRPr="004D1E3D">
        <w:t xml:space="preserve">. Spalding MD, Fox HE, Allen GR, Davidson N, Ferdaña ZA, Finlayson MAX, et al. Marine ecoregions of the world: A bioregionalization of coastal and shelf areas. BioScience. 2007;57: 573–583. Available: </w:t>
      </w:r>
      <w:hyperlink r:id="rId30">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t>References for supplemental figures</w:t>
      </w:r>
    </w:p>
    <w:p w14:paraId="06531371" w14:textId="08F65BBB" w:rsidR="00D047CF" w:rsidRPr="00673D06" w:rsidRDefault="00E17FE7" w:rsidP="00C83186">
      <w:pPr>
        <w:pStyle w:val="Bibliography"/>
      </w:pPr>
      <w:del w:id="217" w:author="Casey" w:date="2016-12-29T15:50:00Z">
        <w:r w:rsidDel="00F21319">
          <w:delText>23</w:delText>
        </w:r>
      </w:del>
      <w:ins w:id="218" w:author="Casey" w:date="2016-12-29T15:50:00Z">
        <w:r w:rsidR="00F21319">
          <w:t>25</w:t>
        </w:r>
      </w:ins>
      <w:r>
        <w:t xml:space="preserve">. </w:t>
      </w:r>
      <w:proofErr w:type="gramStart"/>
      <w:r w:rsidR="00D047CF" w:rsidRPr="00673D06">
        <w:t>www.aquamaps.org</w:t>
      </w:r>
      <w:proofErr w:type="gramEnd"/>
      <w:r w:rsidR="00D047CF" w:rsidRPr="00673D06">
        <w:t>, version of Aug. 2013. Reviewed distribution maps for Thunnus alalunga (Albacore), with modelled year 2100 native range map based on IPCC A2 emissions scenario. Web. Accessed 11 Sep. 2016.</w:t>
      </w:r>
    </w:p>
    <w:p w14:paraId="3C1D888E" w14:textId="5128C9EA" w:rsidR="00D047CF" w:rsidRPr="00673D06" w:rsidRDefault="00E17FE7" w:rsidP="00C83186">
      <w:pPr>
        <w:pStyle w:val="Bibliography"/>
      </w:pPr>
      <w:del w:id="219" w:author="Casey" w:date="2016-12-29T15:50:00Z">
        <w:r w:rsidDel="00F21319">
          <w:delText>24</w:delText>
        </w:r>
      </w:del>
      <w:ins w:id="220" w:author="Casey" w:date="2016-12-29T15:50:00Z">
        <w:r w:rsidR="00F21319">
          <w:t>26</w:t>
        </w:r>
      </w:ins>
      <w:r>
        <w:t xml:space="preserve">. </w:t>
      </w:r>
      <w:r w:rsidR="00D047CF" w:rsidRPr="00673D06">
        <w:t xml:space="preserve">International Union for Conservation of Nature (IUCN) 2011. Thunnus alalunga. </w:t>
      </w:r>
      <w:proofErr w:type="gramStart"/>
      <w:r w:rsidR="00D047CF" w:rsidRPr="00673D06">
        <w:t>The IUCN Red List of Threatened Species.</w:t>
      </w:r>
      <w:proofErr w:type="gramEnd"/>
      <w:r w:rsidR="00D047CF" w:rsidRPr="00673D06">
        <w:t xml:space="preserve"> Version 2016-2</w:t>
      </w:r>
    </w:p>
    <w:p w14:paraId="540C7365" w14:textId="43476C76" w:rsidR="00D047CF" w:rsidRPr="00673D06" w:rsidRDefault="00E17FE7" w:rsidP="00C83186">
      <w:pPr>
        <w:pStyle w:val="Bibliography"/>
      </w:pPr>
      <w:del w:id="221" w:author="Casey" w:date="2016-12-29T15:50:00Z">
        <w:r w:rsidDel="00F21319">
          <w:delText>25</w:delText>
        </w:r>
      </w:del>
      <w:ins w:id="222" w:author="Casey" w:date="2016-12-29T15:50:00Z">
        <w:r w:rsidR="00F21319">
          <w:t>27</w:t>
        </w:r>
      </w:ins>
      <w:r>
        <w:t xml:space="preserve">. </w:t>
      </w:r>
      <w:proofErr w:type="gramStart"/>
      <w:r w:rsidR="00D047CF" w:rsidRPr="00673D06">
        <w:t>www.aquamaps.org</w:t>
      </w:r>
      <w:proofErr w:type="gramEnd"/>
      <w:r w:rsidR="00D047CF" w:rsidRPr="00673D06">
        <w:t>, version of Aug. 2013. Computer generated distribution maps for Conus episcopatus, with modelled year 2100 native range map based on IPCC A2 emissions scenario. Web. Accessed 11 Sep. 2016.</w:t>
      </w:r>
    </w:p>
    <w:p w14:paraId="7CB3D24A" w14:textId="7ACCCA86" w:rsidR="00D047CF" w:rsidRPr="00673D06" w:rsidRDefault="00E17FE7" w:rsidP="00C83186">
      <w:pPr>
        <w:pStyle w:val="Bibliography"/>
      </w:pPr>
      <w:del w:id="223" w:author="Casey" w:date="2016-12-29T15:50:00Z">
        <w:r w:rsidDel="00F21319">
          <w:delText>26</w:delText>
        </w:r>
      </w:del>
      <w:ins w:id="224" w:author="Casey" w:date="2016-12-29T15:50:00Z">
        <w:r w:rsidR="00F21319">
          <w:t>28</w:t>
        </w:r>
      </w:ins>
      <w:r>
        <w:t xml:space="preserve">. </w:t>
      </w:r>
      <w:r w:rsidR="00D047CF" w:rsidRPr="00673D06">
        <w:t xml:space="preserve">Conch Books, Hackenheim, Germany 2013. Conus episcopatus. </w:t>
      </w:r>
      <w:proofErr w:type="gramStart"/>
      <w:r w:rsidR="00D047CF" w:rsidRPr="00673D06">
        <w:t>The IUCN Red List of Threatened Species.</w:t>
      </w:r>
      <w:proofErr w:type="gramEnd"/>
      <w:r w:rsidR="00D047CF" w:rsidRPr="00673D06">
        <w:t xml:space="preserve"> Version 2016-2</w:t>
      </w:r>
    </w:p>
    <w:p w14:paraId="1997509B" w14:textId="509F7886" w:rsidR="00D047CF" w:rsidRPr="00673D06" w:rsidRDefault="00E17FE7" w:rsidP="00C83186">
      <w:pPr>
        <w:pStyle w:val="Bibliography"/>
      </w:pPr>
      <w:del w:id="225" w:author="Casey" w:date="2016-12-29T15:51:00Z">
        <w:r w:rsidDel="00F21319">
          <w:delText>27</w:delText>
        </w:r>
      </w:del>
      <w:ins w:id="226" w:author="Casey" w:date="2016-12-29T15:51:00Z">
        <w:r w:rsidR="00F21319">
          <w:t>29</w:t>
        </w:r>
      </w:ins>
      <w:r>
        <w:t xml:space="preserve">. </w:t>
      </w:r>
      <w:proofErr w:type="gramStart"/>
      <w:r w:rsidR="00D047CF" w:rsidRPr="00673D06">
        <w:t>www.aquamaps.org</w:t>
      </w:r>
      <w:proofErr w:type="gramEnd"/>
      <w:r w:rsidR="00D047CF" w:rsidRPr="00673D06">
        <w:t>, version of Aug. 2013. Computer generated distribution maps for Kajikia albida (Atlantic white marlin), with modelled year 2100 native range map based on IPCC A2 emissions scenario. Web. Accessed 11 Sep. 2016.</w:t>
      </w:r>
    </w:p>
    <w:p w14:paraId="5CFBF730" w14:textId="43ACB993" w:rsidR="00D047CF" w:rsidRPr="00673D06" w:rsidRDefault="00E17FE7" w:rsidP="00C83186">
      <w:pPr>
        <w:pStyle w:val="Bibliography"/>
      </w:pPr>
      <w:del w:id="227" w:author="Casey" w:date="2016-12-29T15:51:00Z">
        <w:r w:rsidDel="00F21319">
          <w:delText>28</w:delText>
        </w:r>
      </w:del>
      <w:ins w:id="228" w:author="Casey" w:date="2016-12-29T15:51:00Z">
        <w:r w:rsidR="00F21319">
          <w:t>30</w:t>
        </w:r>
      </w:ins>
      <w:r>
        <w:t xml:space="preserve">. </w:t>
      </w:r>
      <w:r w:rsidR="00D047CF" w:rsidRPr="00673D06">
        <w:t xml:space="preserve">International Union for Conservation of Nature (IUCN) 2011. Kajikia albida. </w:t>
      </w:r>
      <w:proofErr w:type="gramStart"/>
      <w:r w:rsidR="00D047CF" w:rsidRPr="00673D06">
        <w:t>The IUCN Red List of Threatened Species.</w:t>
      </w:r>
      <w:proofErr w:type="gramEnd"/>
      <w:r w:rsidR="00D047CF" w:rsidRPr="00673D06">
        <w:t xml:space="preserve"> Version 2016-2</w:t>
      </w:r>
    </w:p>
    <w:p w14:paraId="4946E512" w14:textId="6D92337A" w:rsidR="00D047CF" w:rsidRPr="00673D06" w:rsidRDefault="00E17FE7" w:rsidP="00C83186">
      <w:pPr>
        <w:pStyle w:val="Bibliography"/>
      </w:pPr>
      <w:del w:id="229" w:author="Casey" w:date="2016-12-29T15:51:00Z">
        <w:r w:rsidDel="00F21319">
          <w:lastRenderedPageBreak/>
          <w:delText>29</w:delText>
        </w:r>
      </w:del>
      <w:ins w:id="230" w:author="Casey" w:date="2016-12-29T15:51:00Z">
        <w:r w:rsidR="00F21319">
          <w:t>31</w:t>
        </w:r>
      </w:ins>
      <w:r>
        <w:t xml:space="preserve">. </w:t>
      </w:r>
      <w:proofErr w:type="gramStart"/>
      <w:r w:rsidR="00D047CF" w:rsidRPr="00673D06">
        <w:t>www.aquamaps.org</w:t>
      </w:r>
      <w:proofErr w:type="gramEnd"/>
      <w:r w:rsidR="00D047CF" w:rsidRPr="00673D06">
        <w:t>, version of Aug. 2013. Reviewed distribution maps for Acanthurus nigroris (Bluelined surgeonfish), with modelled year 2100 native range map based on IPCC A2 emissions scenario. Web. Accessed 11 Sep. 2016.</w:t>
      </w:r>
    </w:p>
    <w:p w14:paraId="3FCECE50" w14:textId="77C0C913" w:rsidR="00D047CF" w:rsidRPr="00673D06" w:rsidRDefault="00E17FE7" w:rsidP="00C83186">
      <w:pPr>
        <w:pStyle w:val="Bibliography"/>
      </w:pPr>
      <w:del w:id="231" w:author="Casey" w:date="2016-12-29T15:51:00Z">
        <w:r w:rsidDel="00F21319">
          <w:delText>30</w:delText>
        </w:r>
      </w:del>
      <w:ins w:id="232" w:author="Casey" w:date="2016-12-29T15:51:00Z">
        <w:r w:rsidR="00F21319">
          <w:t>32</w:t>
        </w:r>
      </w:ins>
      <w:r>
        <w:t xml:space="preserve">. </w:t>
      </w:r>
      <w:r w:rsidR="00D047CF" w:rsidRPr="00673D06">
        <w:t xml:space="preserve">International Union for Conservation of Nature (IUCN) 2012. Acanthurus nigroris. </w:t>
      </w:r>
      <w:proofErr w:type="gramStart"/>
      <w:r w:rsidR="00D047CF" w:rsidRPr="00673D06">
        <w:t>The IUCN Red List of Threatened Species.</w:t>
      </w:r>
      <w:proofErr w:type="gramEnd"/>
      <w:r w:rsidR="00D047CF" w:rsidRPr="00673D06">
        <w:t xml:space="preserve"> Version 2016-2</w:t>
      </w:r>
    </w:p>
    <w:p w14:paraId="7BCDA6AE" w14:textId="05FDD0B7" w:rsidR="00D047CF" w:rsidRPr="00673D06" w:rsidRDefault="00E17FE7" w:rsidP="00C83186">
      <w:pPr>
        <w:pStyle w:val="Bibliography"/>
      </w:pPr>
      <w:del w:id="233" w:author="Casey" w:date="2016-12-29T15:51:00Z">
        <w:r w:rsidDel="00F21319">
          <w:delText>31</w:delText>
        </w:r>
      </w:del>
      <w:ins w:id="234" w:author="Casey" w:date="2016-12-29T15:51:00Z">
        <w:r w:rsidR="00F21319">
          <w:t>33</w:t>
        </w:r>
      </w:ins>
      <w:r>
        <w:t xml:space="preserve">. </w:t>
      </w:r>
      <w:proofErr w:type="gramStart"/>
      <w:r w:rsidR="00D047CF" w:rsidRPr="00673D06">
        <w:t>www.aquamaps.org</w:t>
      </w:r>
      <w:proofErr w:type="gramEnd"/>
      <w:r w:rsidR="00D047CF" w:rsidRPr="00673D06">
        <w:t>, version of Aug. 2013. Computer generated distribution maps for Conus magnificus, with modelled year 2100 native range map based on IPCC A2 emissions scenario. Web. Accessed 11 Sep. 2016.</w:t>
      </w:r>
    </w:p>
    <w:p w14:paraId="1B805654" w14:textId="3E5D0BDC" w:rsidR="00D047CF" w:rsidRPr="00673D06" w:rsidRDefault="00E17FE7" w:rsidP="00C83186">
      <w:pPr>
        <w:pStyle w:val="Bibliography"/>
      </w:pPr>
      <w:del w:id="235" w:author="Casey" w:date="2016-12-29T15:51:00Z">
        <w:r w:rsidDel="00F21319">
          <w:delText>32</w:delText>
        </w:r>
      </w:del>
      <w:ins w:id="236" w:author="Casey" w:date="2016-12-29T15:51:00Z">
        <w:r w:rsidR="00F21319">
          <w:t>34</w:t>
        </w:r>
      </w:ins>
      <w:r>
        <w:t xml:space="preserve">. </w:t>
      </w:r>
      <w:r w:rsidR="00D047CF" w:rsidRPr="00673D06">
        <w:t xml:space="preserve">Conch Books, Hackenheim, Germany 2013. Conus magnificus. </w:t>
      </w:r>
      <w:proofErr w:type="gramStart"/>
      <w:r w:rsidR="00D047CF" w:rsidRPr="00673D06">
        <w:t>The IUCN Red List of Threatened Species.</w:t>
      </w:r>
      <w:proofErr w:type="gramEnd"/>
      <w:r w:rsidR="00D047CF" w:rsidRPr="00673D06">
        <w:t xml:space="preserve"> Version 2016-2</w:t>
      </w:r>
    </w:p>
    <w:p w14:paraId="4B736BC9" w14:textId="0C6E5B0E" w:rsidR="00261511" w:rsidRDefault="00261511" w:rsidP="00C83186">
      <w:pPr>
        <w:pStyle w:val="Bibliography"/>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6D71A5">
      <w:pPr>
        <w:pStyle w:val="BlockText"/>
      </w:pPr>
      <w:bookmarkStart w:id="237" w:name="references-for-supplemental-figures"/>
      <w:bookmarkEnd w:id="237"/>
      <w:r w:rsidRPr="00673D06">
        <w:rPr>
          <w:b/>
        </w:rPr>
        <w:t>S1</w:t>
      </w:r>
      <w:r w:rsidR="00076C23">
        <w:rPr>
          <w:b/>
        </w:rPr>
        <w:t xml:space="preserve"> Figure</w:t>
      </w:r>
      <w:r w:rsidRPr="00673D06">
        <w:rPr>
          <w:b/>
        </w:rPr>
        <w:t>. Examples of AquaMaps and IUCN raw species range data.</w:t>
      </w:r>
      <w:r w:rsidRPr="00673D06">
        <w:t xml:space="preserve"> (A, B) AquaMaps distribution of </w:t>
      </w:r>
      <w:r w:rsidRPr="00673D06">
        <w:rPr>
          <w:i/>
        </w:rPr>
        <w:t>Thunnus alalunga</w:t>
      </w:r>
      <w:r>
        <w:t xml:space="preserve"> (Albacore Tuna) [23]</w:t>
      </w:r>
      <w:r w:rsidRPr="00673D06">
        <w:t xml:space="preserve"> showing (A) global range with varying probabilities of occurrence assigned to 0.5° grid cells and (B) presence within 0.5° grid cells. (C, D) IUCN distribution of </w:t>
      </w:r>
      <w:r w:rsidRPr="00673D06">
        <w:rPr>
          <w:i/>
        </w:rPr>
        <w:t>T. alalunga</w:t>
      </w:r>
      <w:r>
        <w:t xml:space="preserve"> [24]</w:t>
      </w:r>
      <w:r w:rsidRPr="00673D06">
        <w:t xml:space="preserve"> represented as (C) extent of occurrence polygons and (D) presence within 0.5° grid cells.</w:t>
      </w:r>
    </w:p>
    <w:p w14:paraId="47B3C6F2" w14:textId="065E8BE7" w:rsidR="00E17FE7" w:rsidRPr="00B66D42" w:rsidRDefault="00E17FE7" w:rsidP="00E97534">
      <w:pPr>
        <w:pStyle w:val="BlockText"/>
      </w:pPr>
      <w:r w:rsidRPr="00673D06">
        <w:rPr>
          <w:b/>
        </w:rPr>
        <w:t>S2</w:t>
      </w:r>
      <w:r w:rsidR="00076C23" w:rsidRPr="00076C23">
        <w:rPr>
          <w:b/>
        </w:rPr>
        <w:t xml:space="preserve"> </w:t>
      </w:r>
      <w:r w:rsidR="00076C23">
        <w:rPr>
          <w:b/>
        </w:rPr>
        <w:t>Figure</w:t>
      </w:r>
      <w:r w:rsidRPr="00673D06">
        <w:rPr>
          <w:b/>
        </w:rPr>
        <w:t>. Rasterizing shapefiles provided by IUCN.</w:t>
      </w:r>
      <w:r w:rsidRPr="00673D06">
        <w:t xml:space="preserve"> A portion of the </w:t>
      </w:r>
      <w:r w:rsidRPr="00673D06">
        <w:rPr>
          <w:i/>
        </w:rPr>
        <w:t>T. alalunga</w:t>
      </w:r>
      <w:r w:rsidRPr="00673D06">
        <w:t xml:space="preserve"> range map</w:t>
      </w:r>
      <w:r>
        <w:t xml:space="preserve"> [24]</w:t>
      </w:r>
      <w:r w:rsidRPr="00673D06">
        <w:t xml:space="preserve"> is used to exemplify the rasterization process. To enable direct comparison of IUCN species ranges to AquaMaps species ranges, the raw IUCN polygon (A) is overlaid with a 0.5° degree grid matching the AquaMaps grid (B). Each cell is assigned a value of "present" if the cell overlaps any portion of the polygon (C). The resulting raster (D).</w:t>
      </w:r>
      <w:bookmarkStart w:id="238" w:name="representative-maps-from-each-quadrant"/>
      <w:bookmarkEnd w:id="238"/>
    </w:p>
    <w:p w14:paraId="56E40B4D" w14:textId="757BF039" w:rsidR="00E17FE7" w:rsidRPr="00B66D42" w:rsidRDefault="00E17FE7" w:rsidP="00022A7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r w:rsidRPr="00673D06">
        <w:rPr>
          <w:i/>
        </w:rPr>
        <w:t>Conus episcopatus</w:t>
      </w:r>
      <w:r w:rsidRPr="00673D06">
        <w:t>, the dignified cone snail</w:t>
      </w:r>
      <w:r>
        <w:t xml:space="preserve"> [25, 26]</w:t>
      </w:r>
      <w:r w:rsidRPr="00673D06">
        <w:t>. Distributions show excellent overlap in the western Pacific, though IUCN range extends well beyond the bounds of the AquaMaps range. (B) Well-</w:t>
      </w:r>
      <w:r>
        <w:t>aligned</w:t>
      </w:r>
      <w:r w:rsidRPr="00673D06">
        <w:t xml:space="preserve">: </w:t>
      </w:r>
      <w:r w:rsidRPr="00673D06">
        <w:rPr>
          <w:i/>
        </w:rPr>
        <w:t>Kajikia albida</w:t>
      </w:r>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r w:rsidRPr="00673D06">
        <w:rPr>
          <w:i/>
        </w:rPr>
        <w:t>Acanthurus nigroris</w:t>
      </w:r>
      <w:r w:rsidRPr="00673D06">
        <w:t>, the blue-lined surgeonfish</w:t>
      </w:r>
      <w:r>
        <w:t xml:space="preserve"> [29, 30]</w:t>
      </w:r>
      <w:r w:rsidRPr="00673D06">
        <w:t>. IUCN predicts species distribution only near the Hawaiian islands; AquaMaps predicts extensive distribution throughout the central and western Pacific Ocean. The datasets align in neither distribution nor range size. (D) Area-</w:t>
      </w:r>
      <w:r>
        <w:t>aligned</w:t>
      </w:r>
      <w:r w:rsidRPr="00673D06">
        <w:t xml:space="preserve">: </w:t>
      </w:r>
      <w:r w:rsidRPr="00673D06">
        <w:rPr>
          <w:i/>
        </w:rPr>
        <w:t>Conus magnificus</w:t>
      </w:r>
      <w:r w:rsidRPr="00673D06">
        <w:t>, the magnificent cone snail</w:t>
      </w:r>
      <w:r>
        <w:t xml:space="preserve"> [31, 32]</w:t>
      </w:r>
      <w:r w:rsidRPr="00673D06">
        <w:t>. Distributions overlap in the southern Pacific, but align poorly elsewhere. The range sizes are similar.</w:t>
      </w:r>
      <w:bookmarkStart w:id="239" w:name="shifts-in-coral-species-range-map-alignm"/>
      <w:bookmarkEnd w:id="239"/>
    </w:p>
    <w:p w14:paraId="05927D91" w14:textId="247E500B" w:rsidR="00E17FE7" w:rsidRPr="00673D06" w:rsidRDefault="00E17FE7" w:rsidP="00022A7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with little if any loss in distribution alignment, since in general, only unsuitable habitat has been removed. Leftward shifts can be seen in species whose larger original range is represented in AquaMaps;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0D04E3">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sey O'Hara" w:date="2016-12-27T18:27:00Z" w:initials="CO">
    <w:p w14:paraId="77B7C940" w14:textId="77777777" w:rsidR="008615B5" w:rsidRDefault="008615B5" w:rsidP="006E084E">
      <w:pPr>
        <w:spacing w:after="120"/>
        <w:rPr>
          <w:rFonts w:ascii="Arial" w:eastAsia="Times New Roman" w:hAnsi="Arial"/>
          <w:color w:val="222222"/>
          <w:sz w:val="19"/>
          <w:szCs w:val="19"/>
        </w:rPr>
      </w:pPr>
      <w:r>
        <w:rPr>
          <w:rStyle w:val="CommentReference"/>
        </w:rPr>
        <w:annotationRef/>
      </w:r>
      <w:r w:rsidRPr="00497E2D">
        <w:rPr>
          <w:rFonts w:ascii="Arial" w:eastAsia="Times New Roman" w:hAnsi="Arial"/>
          <w:color w:val="222222"/>
          <w:sz w:val="19"/>
          <w:szCs w:val="19"/>
          <w:shd w:val="clear" w:color="auto" w:fill="FFFFFF"/>
        </w:rPr>
        <w:t>‘</w:t>
      </w:r>
      <w:proofErr w:type="gramStart"/>
      <w:r w:rsidRPr="00497E2D">
        <w:rPr>
          <w:rFonts w:ascii="Arial" w:eastAsia="Times New Roman" w:hAnsi="Arial"/>
          <w:color w:val="222222"/>
          <w:sz w:val="19"/>
          <w:szCs w:val="19"/>
          <w:shd w:val="clear" w:color="auto" w:fill="FFFFFF"/>
        </w:rPr>
        <w:t>demonstrate</w:t>
      </w:r>
      <w:proofErr w:type="gramEnd"/>
      <w:r w:rsidRPr="00497E2D">
        <w:rPr>
          <w:rFonts w:ascii="Arial" w:eastAsia="Times New Roman" w:hAnsi="Arial"/>
          <w:color w:val="222222"/>
          <w:sz w:val="19"/>
          <w:szCs w:val="19"/>
          <w:shd w:val="clear" w:color="auto" w:fill="FFFFFF"/>
        </w:rPr>
        <w:t xml:space="preserve"> that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methodology can produce odd discontinuities at the extremes of a’</w:t>
      </w:r>
    </w:p>
    <w:p w14:paraId="60B0994E" w14:textId="77777777" w:rsidR="008615B5" w:rsidRDefault="008615B5" w:rsidP="006E084E">
      <w:pPr>
        <w:spacing w:after="120"/>
        <w:rPr>
          <w:rFonts w:ascii="Arial" w:eastAsia="Times New Roman" w:hAnsi="Arial"/>
          <w:color w:val="222222"/>
          <w:sz w:val="19"/>
          <w:szCs w:val="19"/>
          <w:shd w:val="clear" w:color="auto" w:fill="FFFFFF"/>
        </w:rPr>
      </w:pPr>
      <w:r w:rsidRPr="00497E2D">
        <w:rPr>
          <w:rFonts w:ascii="Arial" w:eastAsia="Times New Roman" w:hAnsi="Arial"/>
          <w:color w:val="222222"/>
          <w:sz w:val="19"/>
          <w:szCs w:val="19"/>
          <w:shd w:val="clear" w:color="auto" w:fill="FFFFFF"/>
        </w:rPr>
        <w:t>Perhaps replace by ‘show’ and ‘default settings’ rather than ‘methodology’</w:t>
      </w:r>
    </w:p>
    <w:p w14:paraId="576BBC41" w14:textId="31A04E5A" w:rsidR="008615B5" w:rsidRDefault="008615B5" w:rsidP="006E084E">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RESPONSE: Good point.  I used “computer-generated maps” rather than “default settings” as I think it provides a clear distinction from the expert-reviewed maps, without getting into the weeds on how the models are parameterized, adjusted, etc.  A small proportion of the maps I used in my discontinuity analysis (25 out of 3577) were expert reviewed, displaying a very subtle version of these discontinuities.</w:t>
      </w:r>
    </w:p>
    <w:p w14:paraId="64754074" w14:textId="0136A126" w:rsidR="008615B5" w:rsidRDefault="008615B5">
      <w:pPr>
        <w:pStyle w:val="CommentText"/>
      </w:pPr>
    </w:p>
  </w:comment>
  <w:comment w:id="26" w:author="Casey O'Hara" w:date="2016-12-28T15:55:00Z" w:initials="CO">
    <w:p w14:paraId="548895E0" w14:textId="61B8D5AC" w:rsidR="008615B5" w:rsidRDefault="008615B5">
      <w:pPr>
        <w:pStyle w:val="CommentText"/>
        <w:rPr>
          <w:rFonts w:ascii="Arial" w:eastAsia="Times New Roman" w:hAnsi="Arial"/>
          <w:color w:val="222222"/>
          <w:sz w:val="19"/>
          <w:szCs w:val="19"/>
          <w:shd w:val="clear" w:color="auto" w:fill="FFFFFF"/>
        </w:rPr>
      </w:pPr>
      <w:r>
        <w:rPr>
          <w:rStyle w:val="CommentReference"/>
        </w:rPr>
        <w:annotationRef/>
      </w:r>
      <w:proofErr w:type="gramStart"/>
      <w:r w:rsidRPr="00497E2D">
        <w:rPr>
          <w:rFonts w:ascii="Arial" w:eastAsia="Times New Roman" w:hAnsi="Arial"/>
          <w:color w:val="222222"/>
          <w:sz w:val="19"/>
          <w:szCs w:val="19"/>
          <w:shd w:val="clear" w:color="auto" w:fill="FFFFFF"/>
        </w:rPr>
        <w:t>hundreds</w:t>
      </w:r>
      <w:proofErr w:type="gramEnd"/>
      <w:r w:rsidRPr="00497E2D">
        <w:rPr>
          <w:rFonts w:ascii="Arial" w:eastAsia="Times New Roman" w:hAnsi="Arial"/>
          <w:color w:val="222222"/>
          <w:sz w:val="19"/>
          <w:szCs w:val="19"/>
          <w:shd w:val="clear" w:color="auto" w:fill="FFFFFF"/>
        </w:rPr>
        <w:t xml:space="preserve"> of studies might be an exaggeration?</w:t>
      </w:r>
    </w:p>
    <w:p w14:paraId="2C233414" w14:textId="40D439FC" w:rsidR="008615B5" w:rsidRDefault="008615B5">
      <w:pPr>
        <w:pStyle w:val="CommentText"/>
      </w:pPr>
      <w:r>
        <w:rPr>
          <w:rFonts w:ascii="Arial" w:eastAsia="Times New Roman" w:hAnsi="Arial"/>
          <w:color w:val="222222"/>
          <w:sz w:val="19"/>
          <w:szCs w:val="19"/>
          <w:shd w:val="clear" w:color="auto" w:fill="FFFFFF"/>
        </w:rPr>
        <w:t>RESPONSE: IUCN Red List publications collectively have publications in the thousands, though it is unclear how many of those citations refer directly to the spatial data.  I changed it to “many” to avoid hyperbole.</w:t>
      </w:r>
    </w:p>
  </w:comment>
  <w:comment w:id="145" w:author="Casey" w:date="2016-12-28T16:00:00Z" w:initials="C">
    <w:p w14:paraId="3AADC440" w14:textId="73A0FE44" w:rsidR="008615B5" w:rsidRDefault="008615B5" w:rsidP="009C4913">
      <w:pPr>
        <w:spacing w:after="120"/>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Case study MPA gap analysis – this is not really surprising, if you’re looking at the proportion of distribution protected</w:t>
      </w:r>
      <w:r>
        <w:rPr>
          <w:rFonts w:ascii="Arial" w:eastAsia="Times New Roman" w:hAnsi="Arial"/>
          <w:color w:val="222222"/>
          <w:sz w:val="19"/>
          <w:szCs w:val="19"/>
          <w:shd w:val="clear" w:color="auto" w:fill="FFFFFF"/>
        </w:rPr>
        <w:t xml:space="preserve"> </w:t>
      </w:r>
      <w:r w:rsidRPr="00497E2D">
        <w:rPr>
          <w:rFonts w:ascii="Arial" w:eastAsia="Times New Roman" w:hAnsi="Arial"/>
          <w:color w:val="222222"/>
          <w:sz w:val="19"/>
          <w:szCs w:val="19"/>
          <w:shd w:val="clear" w:color="auto" w:fill="FFFFFF"/>
        </w:rPr>
        <w:t>the larger the base area (i.e. IUCN range extent or AQ = 0%) the smaller the proportional are protected.</w:t>
      </w:r>
    </w:p>
    <w:p w14:paraId="4D1609CF" w14:textId="6B0BD341" w:rsidR="008615B5" w:rsidRDefault="008615B5" w:rsidP="009C4913">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 xml:space="preserve">RESPONSE: </w:t>
      </w:r>
      <w:bookmarkStart w:id="146" w:name="_GoBack"/>
      <w:r>
        <w:rPr>
          <w:rFonts w:ascii="Arial" w:eastAsia="Times New Roman" w:hAnsi="Arial"/>
          <w:color w:val="222222"/>
          <w:sz w:val="19"/>
          <w:szCs w:val="19"/>
          <w:shd w:val="clear" w:color="auto" w:fill="FFFFFF"/>
        </w:rPr>
        <w:t xml:space="preserve">This is true if the increased range outside protected areas is proportionally larger than the increased range inside protected areas, which may not always be the case.  But the real comparison to note is the </w:t>
      </w:r>
      <w:proofErr w:type="spellStart"/>
      <w:r>
        <w:rPr>
          <w:rFonts w:ascii="Arial" w:eastAsia="Times New Roman" w:hAnsi="Arial"/>
          <w:color w:val="222222"/>
          <w:sz w:val="19"/>
          <w:szCs w:val="19"/>
          <w:shd w:val="clear" w:color="auto" w:fill="FFFFFF"/>
        </w:rPr>
        <w:t>AquaMaps</w:t>
      </w:r>
      <w:proofErr w:type="spellEnd"/>
      <w:r>
        <w:rPr>
          <w:rFonts w:ascii="Arial" w:eastAsia="Times New Roman" w:hAnsi="Arial"/>
          <w:color w:val="222222"/>
          <w:sz w:val="19"/>
          <w:szCs w:val="19"/>
          <w:shd w:val="clear" w:color="auto" w:fill="FFFFFF"/>
        </w:rPr>
        <w:t xml:space="preserve"> (at 0%) </w:t>
      </w:r>
      <w:proofErr w:type="spellStart"/>
      <w:r>
        <w:rPr>
          <w:rFonts w:ascii="Arial" w:eastAsia="Times New Roman" w:hAnsi="Arial"/>
          <w:color w:val="222222"/>
          <w:sz w:val="19"/>
          <w:szCs w:val="19"/>
          <w:shd w:val="clear" w:color="auto" w:fill="FFFFFF"/>
        </w:rPr>
        <w:t>vs</w:t>
      </w:r>
      <w:proofErr w:type="spellEnd"/>
      <w:r>
        <w:rPr>
          <w:rFonts w:ascii="Arial" w:eastAsia="Times New Roman" w:hAnsi="Arial"/>
          <w:color w:val="222222"/>
          <w:sz w:val="19"/>
          <w:szCs w:val="19"/>
          <w:shd w:val="clear" w:color="auto" w:fill="FFFFFF"/>
        </w:rPr>
        <w:t xml:space="preserve"> IUCN.  I will add an additional explanation about why that comparison is interesting.</w:t>
      </w:r>
    </w:p>
    <w:bookmarkEnd w:id="146"/>
    <w:p w14:paraId="76BDEA27" w14:textId="6ECCC8D6" w:rsidR="008615B5" w:rsidRDefault="008615B5">
      <w:pPr>
        <w:pStyle w:val="CommentText"/>
      </w:pPr>
    </w:p>
  </w:comment>
  <w:comment w:id="192" w:author="Casey" w:date="2016-12-27T18:16:00Z" w:initials="C">
    <w:p w14:paraId="67C943CF" w14:textId="77777777" w:rsidR="008615B5" w:rsidRDefault="008615B5">
      <w:pPr>
        <w:pStyle w:val="CommentText"/>
        <w:rPr>
          <w:rFonts w:ascii="Arial" w:eastAsia="Times New Roman" w:hAnsi="Arial"/>
          <w:color w:val="222222"/>
          <w:sz w:val="19"/>
          <w:szCs w:val="19"/>
          <w:shd w:val="clear" w:color="auto" w:fill="FFFFFF"/>
        </w:rPr>
      </w:pPr>
      <w:ins w:id="199" w:author="Casey" w:date="2016-12-27T18:15:00Z">
        <w:r>
          <w:rPr>
            <w:rStyle w:val="CommentReference"/>
          </w:rPr>
          <w:annotationRef/>
        </w:r>
      </w:ins>
      <w:r w:rsidRPr="00497E2D">
        <w:rPr>
          <w:rFonts w:ascii="Arial" w:eastAsia="Times New Roman" w:hAnsi="Arial"/>
          <w:color w:val="222222"/>
          <w:sz w:val="19"/>
          <w:szCs w:val="19"/>
          <w:shd w:val="clear" w:color="auto" w:fill="FFFFFF"/>
        </w:rPr>
        <w:t xml:space="preserve">I think that this analysis would be a great opportunity to actually encourage closer collaboration between </w:t>
      </w:r>
      <w:proofErr w:type="spellStart"/>
      <w:r w:rsidRPr="00497E2D">
        <w:rPr>
          <w:rFonts w:ascii="Arial" w:eastAsia="Times New Roman" w:hAnsi="Arial"/>
          <w:color w:val="222222"/>
          <w:sz w:val="19"/>
          <w:szCs w:val="19"/>
          <w:shd w:val="clear" w:color="auto" w:fill="FFFFFF"/>
        </w:rPr>
        <w:t>AquaMaps</w:t>
      </w:r>
      <w:proofErr w:type="spellEnd"/>
      <w:r w:rsidRPr="00497E2D">
        <w:rPr>
          <w:rFonts w:ascii="Arial" w:eastAsia="Times New Roman" w:hAnsi="Arial"/>
          <w:color w:val="222222"/>
          <w:sz w:val="19"/>
          <w:szCs w:val="19"/>
          <w:shd w:val="clear" w:color="auto" w:fill="FFFFFF"/>
        </w:rPr>
        <w:t xml:space="preserve"> and IUCN species experts to a.) </w:t>
      </w:r>
      <w:proofErr w:type="gramStart"/>
      <w:r w:rsidRPr="00497E2D">
        <w:rPr>
          <w:rFonts w:ascii="Arial" w:eastAsia="Times New Roman" w:hAnsi="Arial"/>
          <w:color w:val="222222"/>
          <w:sz w:val="19"/>
          <w:szCs w:val="19"/>
          <w:shd w:val="clear" w:color="auto" w:fill="FFFFFF"/>
        </w:rPr>
        <w:t>increase</w:t>
      </w:r>
      <w:proofErr w:type="gramEnd"/>
      <w:r w:rsidRPr="00497E2D">
        <w:rPr>
          <w:rFonts w:ascii="Arial" w:eastAsia="Times New Roman" w:hAnsi="Arial"/>
          <w:color w:val="222222"/>
          <w:sz w:val="19"/>
          <w:szCs w:val="19"/>
          <w:shd w:val="clear" w:color="auto" w:fill="FFFFFF"/>
        </w:rPr>
        <w:t xml:space="preserve"> the number of expert-reviewed maps and b.) </w:t>
      </w:r>
      <w:proofErr w:type="gramStart"/>
      <w:r w:rsidRPr="00497E2D">
        <w:rPr>
          <w:rFonts w:ascii="Arial" w:eastAsia="Times New Roman" w:hAnsi="Arial"/>
          <w:color w:val="222222"/>
          <w:sz w:val="19"/>
          <w:szCs w:val="19"/>
          <w:shd w:val="clear" w:color="auto" w:fill="FFFFFF"/>
        </w:rPr>
        <w:t>to</w:t>
      </w:r>
      <w:proofErr w:type="gramEnd"/>
      <w:r w:rsidRPr="00497E2D">
        <w:rPr>
          <w:rFonts w:ascii="Arial" w:eastAsia="Times New Roman" w:hAnsi="Arial"/>
          <w:color w:val="222222"/>
          <w:sz w:val="19"/>
          <w:szCs w:val="19"/>
          <w:shd w:val="clear" w:color="auto" w:fill="FFFFFF"/>
        </w:rPr>
        <w:t xml:space="preserve"> move towards a more transparent and reproducible approach for describing species maximum ranges based on expert input</w:t>
      </w:r>
    </w:p>
    <w:p w14:paraId="02662EA6" w14:textId="0DD7AFF1" w:rsidR="008615B5" w:rsidRDefault="008615B5">
      <w:pPr>
        <w:pStyle w:val="CommentText"/>
      </w:pPr>
      <w:r>
        <w:rPr>
          <w:rFonts w:ascii="Arial" w:eastAsia="Times New Roman" w:hAnsi="Arial"/>
          <w:color w:val="222222"/>
          <w:sz w:val="19"/>
          <w:szCs w:val="19"/>
          <w:shd w:val="clear" w:color="auto" w:fill="FFFFFF"/>
        </w:rPr>
        <w:t>RESPONSE: agreed.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8615B5" w:rsidRDefault="008615B5" w:rsidP="00CE57C9">
      <w:r>
        <w:separator/>
      </w:r>
    </w:p>
  </w:endnote>
  <w:endnote w:type="continuationSeparator" w:id="0">
    <w:p w14:paraId="2C0C17FC" w14:textId="77777777" w:rsidR="008615B5" w:rsidRDefault="008615B5"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8615B5" w:rsidRDefault="008615B5" w:rsidP="00CE57C9">
      <w:r>
        <w:separator/>
      </w:r>
    </w:p>
  </w:footnote>
  <w:footnote w:type="continuationSeparator" w:id="0">
    <w:p w14:paraId="07320A6A" w14:textId="77777777" w:rsidR="008615B5" w:rsidRDefault="008615B5"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885"/>
    <w:rsid w:val="00011C8B"/>
    <w:rsid w:val="00022A77"/>
    <w:rsid w:val="000479BD"/>
    <w:rsid w:val="000728CF"/>
    <w:rsid w:val="00076C23"/>
    <w:rsid w:val="000D04E3"/>
    <w:rsid w:val="00104A61"/>
    <w:rsid w:val="00111C54"/>
    <w:rsid w:val="00146FDE"/>
    <w:rsid w:val="00261511"/>
    <w:rsid w:val="00273A1E"/>
    <w:rsid w:val="002800C2"/>
    <w:rsid w:val="00291976"/>
    <w:rsid w:val="002C369E"/>
    <w:rsid w:val="002E11F0"/>
    <w:rsid w:val="002F2882"/>
    <w:rsid w:val="00372745"/>
    <w:rsid w:val="0037689B"/>
    <w:rsid w:val="003C4531"/>
    <w:rsid w:val="0041746C"/>
    <w:rsid w:val="00434F07"/>
    <w:rsid w:val="004617A7"/>
    <w:rsid w:val="00482564"/>
    <w:rsid w:val="004C1D92"/>
    <w:rsid w:val="004D1E3D"/>
    <w:rsid w:val="004D337C"/>
    <w:rsid w:val="004D4CA6"/>
    <w:rsid w:val="004E29B3"/>
    <w:rsid w:val="00506C2B"/>
    <w:rsid w:val="00555230"/>
    <w:rsid w:val="00571AED"/>
    <w:rsid w:val="00590D07"/>
    <w:rsid w:val="005C5E7F"/>
    <w:rsid w:val="005E267E"/>
    <w:rsid w:val="006122F2"/>
    <w:rsid w:val="00615305"/>
    <w:rsid w:val="00620F12"/>
    <w:rsid w:val="0065569A"/>
    <w:rsid w:val="00657A6B"/>
    <w:rsid w:val="00664B01"/>
    <w:rsid w:val="006653DC"/>
    <w:rsid w:val="00665454"/>
    <w:rsid w:val="006D71A5"/>
    <w:rsid w:val="006E084E"/>
    <w:rsid w:val="007201C9"/>
    <w:rsid w:val="0073517E"/>
    <w:rsid w:val="007631DB"/>
    <w:rsid w:val="00784D58"/>
    <w:rsid w:val="007B1747"/>
    <w:rsid w:val="00806317"/>
    <w:rsid w:val="0085107C"/>
    <w:rsid w:val="008615B5"/>
    <w:rsid w:val="00890F32"/>
    <w:rsid w:val="008A27B9"/>
    <w:rsid w:val="008D6863"/>
    <w:rsid w:val="00901DAD"/>
    <w:rsid w:val="00904027"/>
    <w:rsid w:val="00927329"/>
    <w:rsid w:val="0095288C"/>
    <w:rsid w:val="009A2C9A"/>
    <w:rsid w:val="009C4913"/>
    <w:rsid w:val="009C4999"/>
    <w:rsid w:val="009D1331"/>
    <w:rsid w:val="00A51F04"/>
    <w:rsid w:val="00A72977"/>
    <w:rsid w:val="00AF45E1"/>
    <w:rsid w:val="00B15750"/>
    <w:rsid w:val="00B2727D"/>
    <w:rsid w:val="00B4161F"/>
    <w:rsid w:val="00B42417"/>
    <w:rsid w:val="00B86B75"/>
    <w:rsid w:val="00BB7055"/>
    <w:rsid w:val="00BC48D5"/>
    <w:rsid w:val="00BF09DA"/>
    <w:rsid w:val="00BF7E2D"/>
    <w:rsid w:val="00C0194B"/>
    <w:rsid w:val="00C22006"/>
    <w:rsid w:val="00C234B7"/>
    <w:rsid w:val="00C24445"/>
    <w:rsid w:val="00C36279"/>
    <w:rsid w:val="00C50F30"/>
    <w:rsid w:val="00C83186"/>
    <w:rsid w:val="00CC76A9"/>
    <w:rsid w:val="00CD1D34"/>
    <w:rsid w:val="00CE57C9"/>
    <w:rsid w:val="00CE79A3"/>
    <w:rsid w:val="00D047CF"/>
    <w:rsid w:val="00D11FA6"/>
    <w:rsid w:val="00D341A5"/>
    <w:rsid w:val="00D62B15"/>
    <w:rsid w:val="00D66E0D"/>
    <w:rsid w:val="00D71C7C"/>
    <w:rsid w:val="00DC1313"/>
    <w:rsid w:val="00DC6A6E"/>
    <w:rsid w:val="00DD395D"/>
    <w:rsid w:val="00DE428F"/>
    <w:rsid w:val="00E17FE7"/>
    <w:rsid w:val="00E315A3"/>
    <w:rsid w:val="00E40EED"/>
    <w:rsid w:val="00E47D30"/>
    <w:rsid w:val="00E63DDD"/>
    <w:rsid w:val="00E97534"/>
    <w:rsid w:val="00EA6B8E"/>
    <w:rsid w:val="00EB7542"/>
    <w:rsid w:val="00ED51CE"/>
    <w:rsid w:val="00F21319"/>
    <w:rsid w:val="00F2316C"/>
    <w:rsid w:val="00F91A33"/>
    <w:rsid w:val="00F936EF"/>
    <w:rsid w:val="00FE06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371/journal.pone.0019653" TargetMode="External"/><Relationship Id="rId21" Type="http://schemas.openxmlformats.org/officeDocument/2006/relationships/hyperlink" Target="https://doi.org/10.1038/nclimate2769" TargetMode="External"/><Relationship Id="rId22" Type="http://schemas.openxmlformats.org/officeDocument/2006/relationships/hyperlink" Target="https://doi.org/10.1038/srep17539" TargetMode="External"/><Relationship Id="rId23" Type="http://schemas.openxmlformats.org/officeDocument/2006/relationships/hyperlink" Target="http://www.vliz.be/imisdocs/publications/100462.pdf" TargetMode="External"/><Relationship Id="rId24" Type="http://schemas.openxmlformats.org/officeDocument/2006/relationships/hyperlink" Target="https://doi.org/10.1016/j.ecolmodel.2009.10.025" TargetMode="External"/><Relationship Id="rId25" Type="http://schemas.openxmlformats.org/officeDocument/2006/relationships/hyperlink" Target="http://f1000research.com/articles/2-191/v2" TargetMode="External"/><Relationship Id="rId26" Type="http://schemas.openxmlformats.org/officeDocument/2006/relationships/hyperlink" Target="https://www.R-project.org" TargetMode="External"/><Relationship Id="rId27" Type="http://schemas.openxmlformats.org/officeDocument/2006/relationships/hyperlink" Target="www.protectedplanet.net" TargetMode="External"/><Relationship Id="rId28" Type="http://schemas.openxmlformats.org/officeDocument/2006/relationships/hyperlink" Target="http://www.iobis.org" TargetMode="External"/><Relationship Id="rId29" Type="http://schemas.openxmlformats.org/officeDocument/2006/relationships/hyperlink" Target="http://www.gbif.org/resource/80661" TargetMode="External"/><Relationship Id="rId30" Type="http://schemas.openxmlformats.org/officeDocument/2006/relationships/hyperlink" Target="https://bioscience.oxfordjournals.org/content/57/7/573.ful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github.com/OHI-Science/IUCN-AquaMaps" TargetMode="External"/><Relationship Id="rId12" Type="http://schemas.openxmlformats.org/officeDocument/2006/relationships/hyperlink" Target="www.aquamaps.org" TargetMode="External"/><Relationship Id="rId13" Type="http://schemas.openxmlformats.org/officeDocument/2006/relationships/hyperlink" Target="http://www.iucnredlist.org" TargetMode="External"/><Relationship Id="rId14" Type="http://schemas.openxmlformats.org/officeDocument/2006/relationships/hyperlink" Target="https://doi.org/10.1111/j.1365-2664.2008.01596.x" TargetMode="External"/><Relationship Id="rId15" Type="http://schemas.openxmlformats.org/officeDocument/2006/relationships/hyperlink" Target="https://doi.org/10.1038/nature11397" TargetMode="External"/><Relationship Id="rId16" Type="http://schemas.openxmlformats.org/officeDocument/2006/relationships/hyperlink" Target="https://doi.org/10.1371/journal.pone.0117863" TargetMode="External"/><Relationship Id="rId17" Type="http://schemas.openxmlformats.org/officeDocument/2006/relationships/hyperlink" Target="https://doi.org/10.1371/journal.pone.0060284" TargetMode="External"/><Relationship Id="rId18" Type="http://schemas.openxmlformats.org/officeDocument/2006/relationships/hyperlink" Target="https://doi.org/10.1371/journal.pone.0011842" TargetMode="External"/><Relationship Id="rId19" Type="http://schemas.openxmlformats.org/officeDocument/2006/relationships/hyperlink" Target="https://doi.org/10.1126/science.124675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C4440-84D8-4D45-AF75-1E126924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Pages>
  <Words>6956</Words>
  <Characters>39655</Characters>
  <Application>Microsoft Macintosh Word</Application>
  <DocSecurity>0</DocSecurity>
  <Lines>330</Lines>
  <Paragraphs>93</Paragraphs>
  <ScaleCrop>false</ScaleCrop>
  <Company/>
  <LinksUpToDate>false</LinksUpToDate>
  <CharactersWithSpaces>46518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cp:lastModifiedBy>
  <cp:revision>38</cp:revision>
  <dcterms:created xsi:type="dcterms:W3CDTF">2016-12-20T17:29:00Z</dcterms:created>
  <dcterms:modified xsi:type="dcterms:W3CDTF">2016-12-31T05:07:00Z</dcterms:modified>
</cp:coreProperties>
</file>